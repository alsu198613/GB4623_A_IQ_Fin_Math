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204A84" w:rsidR="00E103C9" w:rsidRPr="00027FA9" w:rsidRDefault="00243BC6" w:rsidP="003F588B">
      <w:pPr>
        <w:spacing w:before="120" w:after="120"/>
        <w:rPr>
          <w:b/>
          <w:color w:val="6D9EEB"/>
          <w:sz w:val="40"/>
          <w:szCs w:val="40"/>
          <w:lang w:val="ru-RU"/>
        </w:rPr>
      </w:pPr>
      <w:r w:rsidRPr="00027FA9">
        <w:rPr>
          <w:b/>
          <w:color w:val="6D9EEB"/>
          <w:sz w:val="40"/>
          <w:szCs w:val="40"/>
          <w:lang w:val="ru-RU"/>
        </w:rPr>
        <w:t>ФИНАНСОВАЯ МАТЕМАТИКА</w:t>
      </w:r>
    </w:p>
    <w:p w14:paraId="00000002" w14:textId="77777777" w:rsidR="00E103C9" w:rsidRPr="00027FA9" w:rsidRDefault="00E103C9" w:rsidP="003F588B">
      <w:pPr>
        <w:spacing w:before="120" w:after="120"/>
      </w:pPr>
    </w:p>
    <w:p w14:paraId="00000003" w14:textId="366604DA" w:rsidR="00E103C9" w:rsidRPr="00027FA9" w:rsidRDefault="00027FA9" w:rsidP="003F588B">
      <w:pPr>
        <w:spacing w:before="120" w:after="120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ЛЕКЦИЯ</w:t>
      </w:r>
      <w:r w:rsidR="00243BC6" w:rsidRPr="00027FA9">
        <w:rPr>
          <w:b/>
          <w:sz w:val="28"/>
          <w:szCs w:val="28"/>
          <w:lang w:val="ru-RU"/>
        </w:rPr>
        <w:t xml:space="preserve"> </w:t>
      </w:r>
      <w:r w:rsidR="009A5559">
        <w:rPr>
          <w:b/>
          <w:sz w:val="28"/>
          <w:szCs w:val="28"/>
          <w:lang w:val="ru-RU"/>
        </w:rPr>
        <w:t>3</w:t>
      </w:r>
      <w:r w:rsidR="00243BC6" w:rsidRPr="00027FA9">
        <w:rPr>
          <w:b/>
          <w:sz w:val="28"/>
          <w:szCs w:val="28"/>
          <w:lang w:val="ru-RU"/>
        </w:rPr>
        <w:t xml:space="preserve">. </w:t>
      </w:r>
      <w:r w:rsidR="009A5559">
        <w:rPr>
          <w:b/>
          <w:sz w:val="28"/>
          <w:szCs w:val="28"/>
          <w:lang w:val="ru-RU"/>
        </w:rPr>
        <w:t>ОЦЕНКА ЭФФЕКТИВНОСТИ ИНВЕСТИЦИЙ</w:t>
      </w:r>
      <w:r w:rsidR="009D4C11" w:rsidRPr="00027FA9">
        <w:rPr>
          <w:sz w:val="28"/>
          <w:szCs w:val="28"/>
        </w:rPr>
        <w:br/>
      </w:r>
    </w:p>
    <w:p w14:paraId="00000004" w14:textId="28D9CA94" w:rsidR="00E103C9" w:rsidRPr="00027FA9" w:rsidRDefault="00243BC6" w:rsidP="003F588B">
      <w:pPr>
        <w:spacing w:before="120" w:after="120"/>
        <w:rPr>
          <w:b/>
          <w:sz w:val="28"/>
          <w:szCs w:val="28"/>
          <w:lang w:val="ru-RU"/>
        </w:rPr>
      </w:pPr>
      <w:r w:rsidRPr="00027FA9">
        <w:rPr>
          <w:b/>
          <w:sz w:val="28"/>
          <w:szCs w:val="28"/>
          <w:lang w:val="ru-RU"/>
        </w:rPr>
        <w:t>Основная цель лекции:</w:t>
      </w:r>
    </w:p>
    <w:p w14:paraId="003920F2" w14:textId="3AF37E00" w:rsidR="00243BC6" w:rsidRPr="00027FA9" w:rsidRDefault="002C2100" w:rsidP="003F588B">
      <w:pPr>
        <w:numPr>
          <w:ilvl w:val="1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Познакомиться с </w:t>
      </w:r>
      <w:r w:rsidR="009A5559">
        <w:rPr>
          <w:sz w:val="28"/>
          <w:szCs w:val="28"/>
          <w:lang w:val="ru-RU"/>
        </w:rPr>
        <w:t>понятие инвестиционного проекта и оценки его эффективности</w:t>
      </w:r>
      <w:r w:rsidR="00243BC6" w:rsidRPr="00027FA9">
        <w:rPr>
          <w:sz w:val="28"/>
          <w:szCs w:val="28"/>
          <w:lang w:val="ru-RU"/>
        </w:rPr>
        <w:t>;</w:t>
      </w:r>
    </w:p>
    <w:p w14:paraId="00000007" w14:textId="28EEAC68" w:rsidR="00E103C9" w:rsidRPr="00027FA9" w:rsidRDefault="009D4C11" w:rsidP="003F588B">
      <w:pPr>
        <w:pStyle w:val="a5"/>
        <w:numPr>
          <w:ilvl w:val="1"/>
          <w:numId w:val="2"/>
        </w:numPr>
        <w:spacing w:before="120" w:after="120"/>
        <w:rPr>
          <w:sz w:val="28"/>
          <w:szCs w:val="28"/>
          <w:lang w:val="ru-RU"/>
        </w:rPr>
      </w:pPr>
      <w:r w:rsidRPr="00027FA9">
        <w:rPr>
          <w:sz w:val="28"/>
          <w:szCs w:val="28"/>
        </w:rPr>
        <w:t>Изучить</w:t>
      </w:r>
      <w:r w:rsidR="00243BC6" w:rsidRPr="00027FA9">
        <w:rPr>
          <w:sz w:val="28"/>
          <w:szCs w:val="28"/>
          <w:lang w:val="ru-RU"/>
        </w:rPr>
        <w:t xml:space="preserve"> формулы</w:t>
      </w:r>
      <w:r w:rsidR="002C2100">
        <w:rPr>
          <w:sz w:val="28"/>
          <w:szCs w:val="28"/>
          <w:lang w:val="ru-RU"/>
        </w:rPr>
        <w:t xml:space="preserve"> </w:t>
      </w:r>
      <w:r w:rsidR="009A5559">
        <w:rPr>
          <w:sz w:val="28"/>
          <w:szCs w:val="28"/>
          <w:lang w:val="ru-RU"/>
        </w:rPr>
        <w:t>для расчета основных финансовых показателей эффективности</w:t>
      </w:r>
      <w:r w:rsidR="00243BC6" w:rsidRPr="00027FA9">
        <w:rPr>
          <w:sz w:val="28"/>
          <w:szCs w:val="28"/>
          <w:lang w:val="ru-RU"/>
        </w:rPr>
        <w:t>;</w:t>
      </w:r>
    </w:p>
    <w:p w14:paraId="00000008" w14:textId="6B8EBDDE" w:rsidR="00E103C9" w:rsidRPr="00027FA9" w:rsidRDefault="002C2100" w:rsidP="003F588B">
      <w:pPr>
        <w:numPr>
          <w:ilvl w:val="1"/>
          <w:numId w:val="2"/>
        </w:numPr>
        <w:spacing w:before="120" w:after="1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Научиться </w:t>
      </w:r>
      <w:r w:rsidR="009A5559">
        <w:rPr>
          <w:sz w:val="28"/>
          <w:szCs w:val="28"/>
          <w:lang w:val="ru-RU"/>
        </w:rPr>
        <w:t xml:space="preserve">рассчитывать и интерпретировать эти показатели </w:t>
      </w:r>
      <w:r w:rsidR="009D4C11" w:rsidRPr="00027FA9">
        <w:rPr>
          <w:sz w:val="28"/>
          <w:szCs w:val="28"/>
        </w:rPr>
        <w:br/>
      </w:r>
    </w:p>
    <w:p w14:paraId="1AA3C1C5" w14:textId="4455CD1C" w:rsidR="00243BC6" w:rsidRPr="00027FA9" w:rsidRDefault="00243BC6" w:rsidP="003F588B">
      <w:pPr>
        <w:spacing w:before="120" w:after="120"/>
        <w:rPr>
          <w:b/>
          <w:sz w:val="28"/>
          <w:szCs w:val="28"/>
          <w:lang w:val="ru-RU"/>
        </w:rPr>
      </w:pPr>
      <w:r w:rsidRPr="00027FA9">
        <w:rPr>
          <w:b/>
          <w:sz w:val="28"/>
          <w:szCs w:val="28"/>
          <w:lang w:val="ru-RU"/>
        </w:rPr>
        <w:t>На этой лекции мы</w:t>
      </w:r>
    </w:p>
    <w:p w14:paraId="69E30ED2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 xml:space="preserve">Познакомимся с понятием инвестиционного проекта </w:t>
      </w:r>
    </w:p>
    <w:p w14:paraId="46BC7F6F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 xml:space="preserve">Изучим, что такое эффективность инвестиционного проекта и зачем она нужна </w:t>
      </w:r>
    </w:p>
    <w:p w14:paraId="48718EE7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>Разберем формулы расчета чистой приведенной стоимости (NPV)</w:t>
      </w:r>
    </w:p>
    <w:p w14:paraId="47841BFE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>Изучим преимущества, недостатки, области применения и ограничения показателя NPV</w:t>
      </w:r>
    </w:p>
    <w:p w14:paraId="3232C494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>Разберем формулы расчета чистой внутренней нормы доходности (IRR)</w:t>
      </w:r>
    </w:p>
    <w:p w14:paraId="60AC2B6B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>Изучим ее преимущества, недостатки, области применения и ограничения показателя IRR</w:t>
      </w:r>
    </w:p>
    <w:p w14:paraId="00000009" w14:textId="068AE899" w:rsidR="00E103C9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>Познакомимся с другими мерами оценки эффективности проект</w:t>
      </w:r>
      <w:proofErr w:type="spellStart"/>
      <w:r w:rsidRPr="005058DE">
        <w:rPr>
          <w:sz w:val="28"/>
          <w:szCs w:val="28"/>
          <w:lang w:val="ru-RU"/>
        </w:rPr>
        <w:t>ов</w:t>
      </w:r>
      <w:proofErr w:type="spellEnd"/>
    </w:p>
    <w:p w14:paraId="1A09F68C" w14:textId="77777777" w:rsidR="005058DE" w:rsidRPr="005058DE" w:rsidRDefault="005058DE" w:rsidP="003F588B">
      <w:pPr>
        <w:pStyle w:val="a5"/>
        <w:spacing w:before="120" w:after="120"/>
        <w:rPr>
          <w:sz w:val="28"/>
          <w:szCs w:val="28"/>
        </w:rPr>
      </w:pPr>
    </w:p>
    <w:p w14:paraId="48AE887E" w14:textId="4A1C8CE3" w:rsidR="00263D4F" w:rsidRPr="00263D4F" w:rsidRDefault="00263D4F" w:rsidP="003F588B">
      <w:pPr>
        <w:spacing w:before="120" w:after="120"/>
        <w:rPr>
          <w:b/>
          <w:sz w:val="28"/>
          <w:szCs w:val="28"/>
          <w:lang w:val="ru-RU"/>
        </w:rPr>
      </w:pPr>
      <w:r w:rsidRPr="00263D4F">
        <w:rPr>
          <w:b/>
          <w:sz w:val="28"/>
          <w:szCs w:val="28"/>
          <w:lang w:val="ru-RU"/>
        </w:rPr>
        <w:t>Термины</w:t>
      </w:r>
    </w:p>
    <w:p w14:paraId="16EAAB72" w14:textId="77777777" w:rsidR="00281844" w:rsidRDefault="00AE68D1" w:rsidP="003F588B">
      <w:pPr>
        <w:spacing w:before="120" w:after="120"/>
        <w:rPr>
          <w:sz w:val="28"/>
          <w:szCs w:val="28"/>
          <w:lang w:val="ru-RU"/>
        </w:rPr>
      </w:pPr>
      <w:r w:rsidRPr="00AE68D1">
        <w:rPr>
          <w:b/>
          <w:sz w:val="28"/>
          <w:szCs w:val="28"/>
          <w:lang w:val="ru-RU"/>
        </w:rPr>
        <w:t xml:space="preserve">Инвестиционный проект - </w:t>
      </w:r>
      <w:r w:rsidRPr="00AE68D1">
        <w:rPr>
          <w:sz w:val="28"/>
          <w:szCs w:val="28"/>
          <w:lang w:val="ru-RU"/>
        </w:rPr>
        <w:t>временное предприятие, направленное на создание уникального продукта, услуги или результата (экономического или социального), посредством осуществления инвестиций (вложений денежных сумм)</w:t>
      </w:r>
    </w:p>
    <w:p w14:paraId="3C6F3096" w14:textId="43BFE125" w:rsidR="00281844" w:rsidRDefault="00281844" w:rsidP="003F588B">
      <w:pPr>
        <w:spacing w:before="120" w:after="120"/>
        <w:rPr>
          <w:sz w:val="28"/>
          <w:szCs w:val="28"/>
          <w:lang w:val="ru-RU"/>
        </w:rPr>
      </w:pPr>
      <w:r w:rsidRPr="00281844">
        <w:rPr>
          <w:b/>
          <w:sz w:val="28"/>
          <w:szCs w:val="28"/>
          <w:lang w:val="ru-RU"/>
        </w:rPr>
        <w:lastRenderedPageBreak/>
        <w:t>Эффективность проекта</w:t>
      </w:r>
      <w:r w:rsidRPr="00281844">
        <w:rPr>
          <w:sz w:val="28"/>
          <w:szCs w:val="28"/>
          <w:lang w:val="ru-RU"/>
        </w:rPr>
        <w:t xml:space="preserve"> - степень соответствия </w:t>
      </w:r>
      <w:proofErr w:type="gramStart"/>
      <w:r w:rsidRPr="00281844">
        <w:rPr>
          <w:sz w:val="28"/>
          <w:szCs w:val="28"/>
          <w:lang w:val="ru-RU"/>
        </w:rPr>
        <w:t>результатов  (</w:t>
      </w:r>
      <w:proofErr w:type="gramEnd"/>
      <w:r w:rsidRPr="00281844">
        <w:rPr>
          <w:sz w:val="28"/>
          <w:szCs w:val="28"/>
          <w:lang w:val="ru-RU"/>
        </w:rPr>
        <w:t>фактических или прогнозных) проекта целям и интересам его участников</w:t>
      </w:r>
    </w:p>
    <w:p w14:paraId="0CBF7E1A" w14:textId="332D3324" w:rsidR="00281844" w:rsidRDefault="00281844" w:rsidP="003F588B">
      <w:pPr>
        <w:spacing w:before="120" w:after="120"/>
        <w:rPr>
          <w:sz w:val="28"/>
          <w:szCs w:val="28"/>
          <w:lang w:val="ru-RU"/>
        </w:rPr>
      </w:pPr>
      <w:r w:rsidRPr="00281844">
        <w:rPr>
          <w:b/>
          <w:sz w:val="28"/>
          <w:szCs w:val="28"/>
          <w:lang w:val="ru-RU"/>
        </w:rPr>
        <w:t>Эффективность инвестиционного проекта</w:t>
      </w:r>
      <w:r w:rsidRPr="00281844">
        <w:rPr>
          <w:sz w:val="28"/>
          <w:szCs w:val="28"/>
          <w:lang w:val="ru-RU"/>
        </w:rPr>
        <w:t xml:space="preserve"> - соотношение финансовых результатов проекта и затрат ресурсов на его реализацию</w:t>
      </w:r>
    </w:p>
    <w:p w14:paraId="680FB8BA" w14:textId="5902DC2D" w:rsidR="00281844" w:rsidRPr="00B120AE" w:rsidRDefault="00551A22" w:rsidP="003F588B">
      <w:pPr>
        <w:spacing w:before="120" w:after="120"/>
        <w:rPr>
          <w:color w:val="000000"/>
          <w:sz w:val="28"/>
          <w:szCs w:val="28"/>
          <w:lang w:val="ru-RU"/>
        </w:rPr>
      </w:pPr>
      <w:r w:rsidRPr="00551A22">
        <w:rPr>
          <w:b/>
          <w:sz w:val="28"/>
          <w:szCs w:val="28"/>
          <w:lang w:val="ru-RU"/>
        </w:rPr>
        <w:t>Чистая приведенная стоимость</w:t>
      </w:r>
      <w:r>
        <w:rPr>
          <w:b/>
          <w:sz w:val="28"/>
          <w:szCs w:val="28"/>
          <w:lang w:val="ru-RU"/>
        </w:rPr>
        <w:t xml:space="preserve"> (</w:t>
      </w:r>
      <w:r>
        <w:rPr>
          <w:b/>
          <w:sz w:val="28"/>
          <w:szCs w:val="28"/>
          <w:lang w:val="en-US"/>
        </w:rPr>
        <w:t>Net</w:t>
      </w:r>
      <w:r w:rsidRPr="00551A22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Present</w:t>
      </w:r>
      <w:r w:rsidRPr="00551A22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Value</w:t>
      </w:r>
      <w:r w:rsidRPr="00551A22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  <w:lang w:val="en-US"/>
        </w:rPr>
        <w:t>NPV</w:t>
      </w:r>
      <w:r w:rsidRPr="00551A22">
        <w:rPr>
          <w:b/>
          <w:sz w:val="28"/>
          <w:szCs w:val="28"/>
          <w:lang w:val="ru-RU"/>
        </w:rPr>
        <w:t xml:space="preserve">) </w:t>
      </w:r>
      <w:r w:rsidRPr="00551A22">
        <w:rPr>
          <w:sz w:val="28"/>
          <w:szCs w:val="28"/>
          <w:lang w:val="ru-RU"/>
        </w:rPr>
        <w:t xml:space="preserve">- </w:t>
      </w:r>
      <w:r w:rsidRPr="00551A22">
        <w:rPr>
          <w:color w:val="000000"/>
          <w:sz w:val="28"/>
          <w:szCs w:val="28"/>
        </w:rPr>
        <w:t>сумм</w:t>
      </w:r>
      <w:r w:rsidRPr="00551A22">
        <w:rPr>
          <w:color w:val="000000"/>
          <w:sz w:val="28"/>
          <w:szCs w:val="28"/>
          <w:lang w:val="ru-RU"/>
        </w:rPr>
        <w:t>а</w:t>
      </w:r>
      <w:r w:rsidRPr="00551A22">
        <w:rPr>
          <w:color w:val="000000"/>
          <w:sz w:val="28"/>
          <w:szCs w:val="28"/>
        </w:rPr>
        <w:t xml:space="preserve"> всех дисконтированных денежных потоков по проекту, приведенных к текущему моменту времени</w:t>
      </w:r>
    </w:p>
    <w:p w14:paraId="5DC58F20" w14:textId="74FD0C9C" w:rsidR="00551A22" w:rsidRPr="00551A22" w:rsidRDefault="008E303E" w:rsidP="003F588B">
      <w:pPr>
        <w:spacing w:before="120" w:after="120"/>
        <w:rPr>
          <w:sz w:val="28"/>
          <w:szCs w:val="28"/>
          <w:lang w:val="ru-RU"/>
        </w:rPr>
      </w:pPr>
      <w:r w:rsidRPr="008E303E">
        <w:rPr>
          <w:b/>
          <w:sz w:val="28"/>
          <w:szCs w:val="28"/>
          <w:lang w:val="ru-RU"/>
        </w:rPr>
        <w:t>Внутренняя</w:t>
      </w:r>
      <w:r w:rsidRPr="008E303E">
        <w:rPr>
          <w:sz w:val="28"/>
          <w:szCs w:val="28"/>
          <w:lang w:val="ru-RU"/>
        </w:rPr>
        <w:t xml:space="preserve"> </w:t>
      </w:r>
      <w:r w:rsidRPr="008E303E">
        <w:rPr>
          <w:b/>
          <w:sz w:val="28"/>
          <w:szCs w:val="28"/>
          <w:lang w:val="ru-RU"/>
        </w:rPr>
        <w:t>норма</w:t>
      </w:r>
      <w:r w:rsidRPr="008E303E">
        <w:rPr>
          <w:sz w:val="28"/>
          <w:szCs w:val="28"/>
          <w:lang w:val="ru-RU"/>
        </w:rPr>
        <w:t xml:space="preserve"> </w:t>
      </w:r>
      <w:r w:rsidRPr="008E303E">
        <w:rPr>
          <w:b/>
          <w:sz w:val="28"/>
          <w:szCs w:val="28"/>
          <w:lang w:val="ru-RU"/>
        </w:rPr>
        <w:t>доходности</w:t>
      </w:r>
      <w:r w:rsidR="00D77B13">
        <w:rPr>
          <w:sz w:val="28"/>
          <w:szCs w:val="28"/>
          <w:lang w:val="ru-RU"/>
        </w:rPr>
        <w:t xml:space="preserve"> или </w:t>
      </w:r>
      <w:r w:rsidR="00D77B13">
        <w:rPr>
          <w:b/>
          <w:sz w:val="28"/>
          <w:szCs w:val="28"/>
          <w:lang w:val="ru-RU"/>
        </w:rPr>
        <w:t>внутренняя ставка доходности</w:t>
      </w:r>
      <w:r w:rsidRPr="008E303E">
        <w:rPr>
          <w:sz w:val="28"/>
          <w:szCs w:val="28"/>
          <w:lang w:val="ru-RU"/>
        </w:rPr>
        <w:t xml:space="preserve"> </w:t>
      </w:r>
      <w:r w:rsidRPr="008E303E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  <w:lang w:val="en-US"/>
        </w:rPr>
        <w:t>Internal</w:t>
      </w:r>
      <w:r w:rsidRPr="008E303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Rate</w:t>
      </w:r>
      <w:r w:rsidRPr="008E303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of</w:t>
      </w:r>
      <w:r w:rsidRPr="008E303E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Return</w:t>
      </w:r>
      <w:r w:rsidRPr="008E303E">
        <w:rPr>
          <w:b/>
          <w:sz w:val="28"/>
          <w:szCs w:val="28"/>
          <w:lang w:val="ru-RU"/>
        </w:rPr>
        <w:t>, IRR)</w:t>
      </w:r>
      <w:r w:rsidRPr="008E303E">
        <w:rPr>
          <w:sz w:val="28"/>
          <w:szCs w:val="28"/>
          <w:lang w:val="ru-RU"/>
        </w:rPr>
        <w:t xml:space="preserve"> - ставка дисконтирования, при которой чистая приведенная стоимость проекта равна 0</w:t>
      </w:r>
    </w:p>
    <w:p w14:paraId="0C9B1019" w14:textId="6498588C" w:rsidR="00281844" w:rsidRDefault="00F81341" w:rsidP="003F588B">
      <w:pPr>
        <w:spacing w:before="120" w:after="120"/>
        <w:rPr>
          <w:sz w:val="28"/>
          <w:szCs w:val="28"/>
          <w:lang w:val="ru-RU"/>
        </w:rPr>
      </w:pPr>
      <w:r w:rsidRPr="00F81341">
        <w:rPr>
          <w:b/>
          <w:sz w:val="28"/>
          <w:szCs w:val="28"/>
          <w:lang w:val="ru-RU"/>
        </w:rPr>
        <w:t>Срок</w:t>
      </w:r>
      <w:r w:rsidRPr="00F81341">
        <w:rPr>
          <w:sz w:val="28"/>
          <w:szCs w:val="28"/>
          <w:lang w:val="ru-RU"/>
        </w:rPr>
        <w:t xml:space="preserve"> </w:t>
      </w:r>
      <w:r w:rsidRPr="00F81341">
        <w:rPr>
          <w:b/>
          <w:sz w:val="28"/>
          <w:szCs w:val="28"/>
          <w:lang w:val="ru-RU"/>
        </w:rPr>
        <w:t>окупаемости (</w:t>
      </w:r>
      <w:r>
        <w:rPr>
          <w:b/>
          <w:sz w:val="28"/>
          <w:szCs w:val="28"/>
          <w:lang w:val="en-US"/>
        </w:rPr>
        <w:t>Payback</w:t>
      </w:r>
      <w:r w:rsidRPr="00F81341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Period</w:t>
      </w:r>
      <w:r w:rsidRPr="00F8134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  <w:lang w:val="en-US"/>
        </w:rPr>
        <w:t>PP</w:t>
      </w:r>
      <w:r w:rsidRPr="00F81341">
        <w:rPr>
          <w:b/>
          <w:sz w:val="28"/>
          <w:szCs w:val="28"/>
          <w:lang w:val="ru-RU"/>
        </w:rPr>
        <w:t>)</w:t>
      </w:r>
      <w:r w:rsidRPr="00F81341">
        <w:rPr>
          <w:sz w:val="28"/>
          <w:szCs w:val="28"/>
          <w:lang w:val="ru-RU"/>
        </w:rPr>
        <w:t xml:space="preserve"> - число лет, которые уйдут на то, чтобы окупить первоначальные инвестиции в проект положительными денежными потоками от проекта</w:t>
      </w:r>
    </w:p>
    <w:p w14:paraId="37427F3C" w14:textId="33042E05" w:rsidR="00F81341" w:rsidRDefault="00F81341" w:rsidP="003F588B">
      <w:pPr>
        <w:spacing w:before="120" w:after="120"/>
        <w:rPr>
          <w:sz w:val="28"/>
          <w:szCs w:val="28"/>
          <w:lang w:val="ru-RU"/>
        </w:rPr>
      </w:pPr>
      <w:r w:rsidRPr="00F81341">
        <w:rPr>
          <w:b/>
          <w:sz w:val="28"/>
          <w:szCs w:val="28"/>
          <w:lang w:val="ru-RU"/>
        </w:rPr>
        <w:t>Индекс</w:t>
      </w:r>
      <w:r w:rsidRPr="00F81341">
        <w:rPr>
          <w:sz w:val="28"/>
          <w:szCs w:val="28"/>
          <w:lang w:val="ru-RU"/>
        </w:rPr>
        <w:t xml:space="preserve"> </w:t>
      </w:r>
      <w:r w:rsidRPr="00F81341">
        <w:rPr>
          <w:b/>
          <w:sz w:val="28"/>
          <w:szCs w:val="28"/>
          <w:lang w:val="ru-RU"/>
        </w:rPr>
        <w:t>доходности (</w:t>
      </w:r>
      <w:r>
        <w:rPr>
          <w:b/>
          <w:sz w:val="28"/>
          <w:szCs w:val="28"/>
          <w:lang w:val="en-US"/>
        </w:rPr>
        <w:t>Profitability</w:t>
      </w:r>
      <w:r w:rsidRPr="00F81341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Index</w:t>
      </w:r>
      <w:r w:rsidRPr="00F8134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  <w:lang w:val="en-US"/>
        </w:rPr>
        <w:t>PI</w:t>
      </w:r>
      <w:r w:rsidRPr="00DC2264">
        <w:rPr>
          <w:b/>
          <w:sz w:val="28"/>
          <w:szCs w:val="28"/>
          <w:lang w:val="ru-RU"/>
        </w:rPr>
        <w:t>)</w:t>
      </w:r>
      <w:r w:rsidRPr="00F81341">
        <w:rPr>
          <w:sz w:val="28"/>
          <w:szCs w:val="28"/>
          <w:lang w:val="ru-RU"/>
        </w:rPr>
        <w:t xml:space="preserve"> - отношени</w:t>
      </w:r>
      <w:r>
        <w:rPr>
          <w:sz w:val="28"/>
          <w:szCs w:val="28"/>
          <w:lang w:val="ru-RU"/>
        </w:rPr>
        <w:t>е</w:t>
      </w:r>
      <w:r w:rsidRPr="00F81341">
        <w:rPr>
          <w:sz w:val="28"/>
          <w:szCs w:val="28"/>
          <w:lang w:val="ru-RU"/>
        </w:rPr>
        <w:t xml:space="preserve"> суммы всех дисконтированных будущих положительных притоков по проекту к первоначальным инвестициям</w:t>
      </w:r>
    </w:p>
    <w:p w14:paraId="2D9FD9E4" w14:textId="46859D2B" w:rsidR="00F81341" w:rsidRPr="00DF146A" w:rsidRDefault="00F81341" w:rsidP="003F588B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Модифицированная внутренняя норма доходности (</w:t>
      </w:r>
      <w:r w:rsidR="00DC2264">
        <w:rPr>
          <w:b/>
          <w:sz w:val="28"/>
          <w:szCs w:val="28"/>
          <w:lang w:val="en-US"/>
        </w:rPr>
        <w:t>Modified</w:t>
      </w:r>
      <w:r w:rsidR="00DC2264" w:rsidRPr="00DC2264">
        <w:rPr>
          <w:b/>
          <w:sz w:val="28"/>
          <w:szCs w:val="28"/>
          <w:lang w:val="ru-RU"/>
        </w:rPr>
        <w:t xml:space="preserve"> </w:t>
      </w:r>
      <w:r w:rsidR="00DC2264">
        <w:rPr>
          <w:b/>
          <w:sz w:val="28"/>
          <w:szCs w:val="28"/>
          <w:lang w:val="en-US"/>
        </w:rPr>
        <w:t>Internal</w:t>
      </w:r>
      <w:r w:rsidR="00DC2264" w:rsidRPr="00DC2264">
        <w:rPr>
          <w:b/>
          <w:sz w:val="28"/>
          <w:szCs w:val="28"/>
          <w:lang w:val="ru-RU"/>
        </w:rPr>
        <w:t xml:space="preserve"> </w:t>
      </w:r>
      <w:r w:rsidR="00DC2264">
        <w:rPr>
          <w:b/>
          <w:sz w:val="28"/>
          <w:szCs w:val="28"/>
          <w:lang w:val="en-US"/>
        </w:rPr>
        <w:t>Rate</w:t>
      </w:r>
      <w:r w:rsidR="00DC2264" w:rsidRPr="00DC2264">
        <w:rPr>
          <w:b/>
          <w:sz w:val="28"/>
          <w:szCs w:val="28"/>
          <w:lang w:val="ru-RU"/>
        </w:rPr>
        <w:t xml:space="preserve"> </w:t>
      </w:r>
      <w:r w:rsidR="00DC2264">
        <w:rPr>
          <w:b/>
          <w:sz w:val="28"/>
          <w:szCs w:val="28"/>
          <w:lang w:val="en-US"/>
        </w:rPr>
        <w:t>of</w:t>
      </w:r>
      <w:r w:rsidR="00DC2264" w:rsidRPr="00DC2264">
        <w:rPr>
          <w:b/>
          <w:sz w:val="28"/>
          <w:szCs w:val="28"/>
          <w:lang w:val="ru-RU"/>
        </w:rPr>
        <w:t xml:space="preserve"> </w:t>
      </w:r>
      <w:r w:rsidR="00DC2264">
        <w:rPr>
          <w:b/>
          <w:sz w:val="28"/>
          <w:szCs w:val="28"/>
          <w:lang w:val="en-US"/>
        </w:rPr>
        <w:t>Return</w:t>
      </w:r>
      <w:r w:rsidR="00DC2264" w:rsidRPr="00DF146A">
        <w:rPr>
          <w:b/>
          <w:sz w:val="28"/>
          <w:szCs w:val="28"/>
          <w:lang w:val="ru-RU"/>
        </w:rPr>
        <w:t xml:space="preserve">, </w:t>
      </w:r>
      <w:r w:rsidR="00DC2264">
        <w:rPr>
          <w:b/>
          <w:sz w:val="28"/>
          <w:szCs w:val="28"/>
          <w:lang w:val="en-US"/>
        </w:rPr>
        <w:t>MIRR</w:t>
      </w:r>
      <w:r w:rsidR="00DC2264" w:rsidRPr="00DF146A">
        <w:rPr>
          <w:b/>
          <w:sz w:val="28"/>
          <w:szCs w:val="28"/>
          <w:lang w:val="ru-RU"/>
        </w:rPr>
        <w:t xml:space="preserve">) </w:t>
      </w:r>
      <w:r w:rsidR="00DF146A">
        <w:rPr>
          <w:sz w:val="28"/>
          <w:szCs w:val="28"/>
          <w:lang w:val="ru-RU"/>
        </w:rPr>
        <w:t>–</w:t>
      </w:r>
      <w:r w:rsidR="00DC2264" w:rsidRPr="00DF146A">
        <w:rPr>
          <w:sz w:val="28"/>
          <w:szCs w:val="28"/>
          <w:lang w:val="ru-RU"/>
        </w:rPr>
        <w:t xml:space="preserve"> </w:t>
      </w:r>
      <w:r w:rsidR="00DF146A">
        <w:rPr>
          <w:sz w:val="28"/>
          <w:szCs w:val="28"/>
          <w:lang w:val="ru-RU"/>
        </w:rPr>
        <w:t>ставка дисконтирования, при которой чистая приведенная стоимость проекта равна 0, при условии, что все положительные денежные потоки реинвестируются по ставке реинвестирования, а все оттоки привлекаются на условиях кредита под ставку финансирования</w:t>
      </w:r>
    </w:p>
    <w:p w14:paraId="356689C4" w14:textId="77777777" w:rsidR="00AE68D1" w:rsidRPr="00AE68D1" w:rsidRDefault="00AE68D1" w:rsidP="003F588B">
      <w:pPr>
        <w:spacing w:before="120" w:after="120"/>
        <w:rPr>
          <w:sz w:val="28"/>
          <w:szCs w:val="28"/>
          <w:lang w:val="ru-RU"/>
        </w:rPr>
      </w:pPr>
    </w:p>
    <w:p w14:paraId="7BC90E44" w14:textId="77777777" w:rsidR="00027FA9" w:rsidRPr="00027FA9" w:rsidRDefault="00027FA9" w:rsidP="003F588B">
      <w:pPr>
        <w:spacing w:before="120" w:after="120"/>
        <w:rPr>
          <w:b/>
          <w:sz w:val="28"/>
          <w:szCs w:val="28"/>
          <w:lang w:val="ru-RU"/>
        </w:rPr>
      </w:pPr>
      <w:r w:rsidRPr="00027FA9">
        <w:rPr>
          <w:b/>
          <w:sz w:val="28"/>
          <w:szCs w:val="28"/>
          <w:lang w:val="ru-RU"/>
        </w:rPr>
        <w:t>План лекции:</w:t>
      </w:r>
    </w:p>
    <w:p w14:paraId="1EFCD3F0" w14:textId="77777777" w:rsidR="00F93D40" w:rsidRPr="00F93D40" w:rsidRDefault="005B6B69" w:rsidP="003F588B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Введение</w:t>
      </w:r>
    </w:p>
    <w:p w14:paraId="5EE1C8CF" w14:textId="7B42D88D" w:rsidR="004177A8" w:rsidRPr="006D4FFA" w:rsidRDefault="00D77B13" w:rsidP="003F588B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Инвестиционные проекты и оценка их эффективности</w:t>
      </w:r>
    </w:p>
    <w:p w14:paraId="5F84E825" w14:textId="0E7235E2" w:rsidR="006D4FFA" w:rsidRPr="006D4FFA" w:rsidRDefault="00D77B13" w:rsidP="003F588B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Чистая приведенная стоимость</w:t>
      </w:r>
    </w:p>
    <w:p w14:paraId="1DB60156" w14:textId="7B686192" w:rsidR="006D4FFA" w:rsidRPr="006D4FFA" w:rsidRDefault="00D77B13" w:rsidP="003F588B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Внутренняя норма доходности</w:t>
      </w:r>
    </w:p>
    <w:p w14:paraId="3A4528AA" w14:textId="35DD9F78" w:rsidR="006D4FFA" w:rsidRPr="00F93D40" w:rsidRDefault="00D77B13" w:rsidP="003F588B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Прочие меры оценки эффективности</w:t>
      </w:r>
    </w:p>
    <w:p w14:paraId="439810D4" w14:textId="3CB6D0A5" w:rsidR="00027FA9" w:rsidRDefault="00027FA9" w:rsidP="003F588B">
      <w:pPr>
        <w:spacing w:before="120" w:after="120"/>
        <w:rPr>
          <w:sz w:val="28"/>
          <w:szCs w:val="28"/>
        </w:rPr>
      </w:pPr>
    </w:p>
    <w:p w14:paraId="4C6F0E47" w14:textId="7836A5A3" w:rsidR="005B6B69" w:rsidRPr="005B6B69" w:rsidRDefault="0044763D" w:rsidP="003F588B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ВВЕДЕНИЕ</w:t>
      </w:r>
    </w:p>
    <w:p w14:paraId="1D255FCD" w14:textId="2B4CD2F8" w:rsidR="009E2F66" w:rsidRDefault="00311E10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На прошлых </w:t>
      </w:r>
      <w:r w:rsidR="009E2F66">
        <w:rPr>
          <w:sz w:val="28"/>
          <w:szCs w:val="28"/>
          <w:lang w:val="ru-RU"/>
        </w:rPr>
        <w:t xml:space="preserve">лекциях мы изучили концепцию временной стоимости денег и основные формулы для осуществления наращения денежных сумм в будущее и дисконтирование денежных сумм к текущему моменту времени. С помощью этих формул можно проводить расчеты по кредитам, лизингу, облигациям и другим финансовым инструментам. </w:t>
      </w:r>
    </w:p>
    <w:p w14:paraId="3D46440B" w14:textId="4040CB56" w:rsidR="009E2F66" w:rsidRDefault="009E2F66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сейчас мы познакомимся с применением этих же концепций и формул для анализа другого класса финансовых объектов – инвестиционных проектов. В отличие от кредитов и лизинга, инвестиционные проекты – это не отдельная сделка с четко определенными денежными потоками, а </w:t>
      </w:r>
      <w:r w:rsidR="009474BE">
        <w:rPr>
          <w:sz w:val="28"/>
          <w:szCs w:val="28"/>
          <w:lang w:val="ru-RU"/>
        </w:rPr>
        <w:t>целый набор сложных сделок</w:t>
      </w:r>
      <w:r>
        <w:rPr>
          <w:sz w:val="28"/>
          <w:szCs w:val="28"/>
          <w:lang w:val="ru-RU"/>
        </w:rPr>
        <w:t xml:space="preserve"> </w:t>
      </w:r>
      <w:r w:rsidR="009474BE">
        <w:rPr>
          <w:sz w:val="28"/>
          <w:szCs w:val="28"/>
          <w:lang w:val="ru-RU"/>
        </w:rPr>
        <w:t xml:space="preserve">и бизнес-операций с неопределенными будущими денежными потоками. </w:t>
      </w:r>
    </w:p>
    <w:p w14:paraId="50BB394F" w14:textId="77777777" w:rsidR="00877D4E" w:rsidRDefault="000F129D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Инвестиционные проекты </w:t>
      </w:r>
      <w:r w:rsidR="00BB32FF">
        <w:rPr>
          <w:sz w:val="28"/>
          <w:szCs w:val="28"/>
          <w:lang w:val="ru-RU"/>
        </w:rPr>
        <w:t>окружают нас в течение всей жизни: строительство жилых домов, организация малого бизнеса, начиная от кофейни и заканчивая автомойкой, создание производств и торговых сетей, оказание финансовых или логистических услуг – это все инвестиционные проекты разного масштаба и сложности.</w:t>
      </w:r>
      <w:r w:rsidR="00B519E6">
        <w:rPr>
          <w:sz w:val="28"/>
          <w:szCs w:val="28"/>
          <w:lang w:val="ru-RU"/>
        </w:rPr>
        <w:t xml:space="preserve"> </w:t>
      </w:r>
      <w:r w:rsidR="00877D4E">
        <w:rPr>
          <w:sz w:val="28"/>
          <w:szCs w:val="28"/>
          <w:lang w:val="ru-RU"/>
        </w:rPr>
        <w:t>У</w:t>
      </w:r>
      <w:r w:rsidR="00B519E6">
        <w:rPr>
          <w:sz w:val="28"/>
          <w:szCs w:val="28"/>
          <w:lang w:val="ru-RU"/>
        </w:rPr>
        <w:t>частник</w:t>
      </w:r>
      <w:r w:rsidR="00877D4E">
        <w:rPr>
          <w:sz w:val="28"/>
          <w:szCs w:val="28"/>
          <w:lang w:val="ru-RU"/>
        </w:rPr>
        <w:t>ам</w:t>
      </w:r>
      <w:r w:rsidR="00B519E6">
        <w:rPr>
          <w:sz w:val="28"/>
          <w:szCs w:val="28"/>
          <w:lang w:val="ru-RU"/>
        </w:rPr>
        <w:t xml:space="preserve"> и инвестор</w:t>
      </w:r>
      <w:r w:rsidR="00877D4E">
        <w:rPr>
          <w:sz w:val="28"/>
          <w:szCs w:val="28"/>
          <w:lang w:val="ru-RU"/>
        </w:rPr>
        <w:t xml:space="preserve">ам </w:t>
      </w:r>
      <w:r w:rsidR="00B519E6">
        <w:rPr>
          <w:sz w:val="28"/>
          <w:szCs w:val="28"/>
          <w:lang w:val="ru-RU"/>
        </w:rPr>
        <w:t>инвестиционного проекта</w:t>
      </w:r>
      <w:r w:rsidR="00482409">
        <w:rPr>
          <w:sz w:val="28"/>
          <w:szCs w:val="28"/>
          <w:lang w:val="ru-RU"/>
        </w:rPr>
        <w:t xml:space="preserve"> </w:t>
      </w:r>
      <w:r w:rsidR="00877D4E">
        <w:rPr>
          <w:sz w:val="28"/>
          <w:szCs w:val="28"/>
          <w:lang w:val="ru-RU"/>
        </w:rPr>
        <w:t xml:space="preserve">перед принятием решения о начале проекта всегда </w:t>
      </w:r>
      <w:r w:rsidR="00482409">
        <w:rPr>
          <w:sz w:val="28"/>
          <w:szCs w:val="28"/>
          <w:lang w:val="ru-RU"/>
        </w:rPr>
        <w:t xml:space="preserve">требуется проводить его анализ с целью получения информации о выгодности данного проекта, его рисках и сценариях возможного развития. </w:t>
      </w:r>
    </w:p>
    <w:p w14:paraId="28A2A704" w14:textId="3407063B" w:rsidR="00877D4E" w:rsidRDefault="00877D4E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Например, </w:t>
      </w:r>
      <w:r w:rsidR="009C75E5">
        <w:rPr>
          <w:sz w:val="28"/>
          <w:szCs w:val="28"/>
          <w:lang w:val="ru-RU"/>
        </w:rPr>
        <w:t>вам предложили инвестировать в открытие новой</w:t>
      </w:r>
      <w:r>
        <w:rPr>
          <w:sz w:val="28"/>
          <w:szCs w:val="28"/>
          <w:lang w:val="ru-RU"/>
        </w:rPr>
        <w:t xml:space="preserve"> кофейн</w:t>
      </w:r>
      <w:r w:rsidR="009C75E5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. Для вас это полноценный инвестиционный проект, и вы хотите понять, окупится ли он, </w:t>
      </w:r>
      <w:r w:rsidR="009C75E5">
        <w:rPr>
          <w:sz w:val="28"/>
          <w:szCs w:val="28"/>
          <w:lang w:val="ru-RU"/>
        </w:rPr>
        <w:t xml:space="preserve">сколько лет вы будете отбивать свои инвестиции, </w:t>
      </w:r>
      <w:r>
        <w:rPr>
          <w:sz w:val="28"/>
          <w:szCs w:val="28"/>
          <w:lang w:val="ru-RU"/>
        </w:rPr>
        <w:t xml:space="preserve">сможете ли вы заработать, и, если да, то насколько выгодным для вас он окажется. Будет ли кофейня приносить вам больше, чем вы бы могли получить, положив эти деньги в банк на депозит? Это и называется оценкой эффективности или оценкой привлекательности проекта. </w:t>
      </w:r>
    </w:p>
    <w:p w14:paraId="4A666FD2" w14:textId="0C86CB32" w:rsidR="00BB32FF" w:rsidRDefault="00BB32FF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Поэтому </w:t>
      </w:r>
      <w:r w:rsidR="00B519E6">
        <w:rPr>
          <w:sz w:val="28"/>
          <w:szCs w:val="28"/>
          <w:lang w:val="ru-RU"/>
        </w:rPr>
        <w:t xml:space="preserve">вопросы анализа инвестиционных проектов и оценки их эффективности являются </w:t>
      </w:r>
      <w:r w:rsidR="00877D4E">
        <w:rPr>
          <w:sz w:val="28"/>
          <w:szCs w:val="28"/>
          <w:lang w:val="ru-RU"/>
        </w:rPr>
        <w:t>крайне важными во всех отраслях и сферах</w:t>
      </w:r>
      <w:r w:rsidR="009C75E5">
        <w:rPr>
          <w:sz w:val="28"/>
          <w:szCs w:val="28"/>
          <w:lang w:val="ru-RU"/>
        </w:rPr>
        <w:t>, и знание принципов оценки и основных расчетных формул может оказаться очень полезным как в профессиональной деятельности, так и в решении бытовых вопросов.</w:t>
      </w:r>
    </w:p>
    <w:p w14:paraId="7FFFDE78" w14:textId="77777777" w:rsidR="005B6B69" w:rsidRPr="005B6B69" w:rsidRDefault="005B6B69" w:rsidP="003F588B">
      <w:pPr>
        <w:spacing w:before="120" w:after="120"/>
        <w:rPr>
          <w:sz w:val="28"/>
          <w:szCs w:val="28"/>
          <w:lang w:val="ru-RU"/>
        </w:rPr>
      </w:pPr>
    </w:p>
    <w:p w14:paraId="4913D333" w14:textId="2A1CB5B1" w:rsidR="00EE787C" w:rsidRPr="00C7112A" w:rsidRDefault="007D5CDC" w:rsidP="003F588B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ИНВЕСТИЦИОННЫЕ ПРОЕКТЫ И ОЦЕНКА ИХ ЭФФЕКТИВНОСТИ</w:t>
      </w:r>
    </w:p>
    <w:p w14:paraId="53A923CD" w14:textId="08B9F8AB" w:rsidR="000B49A3" w:rsidRPr="000B49A3" w:rsidRDefault="000B49A3" w:rsidP="003F588B">
      <w:pPr>
        <w:spacing w:before="120" w:after="120"/>
        <w:rPr>
          <w:sz w:val="28"/>
          <w:szCs w:val="28"/>
          <w:lang w:val="ru-RU"/>
        </w:rPr>
      </w:pPr>
      <w:r w:rsidRPr="000B49A3">
        <w:rPr>
          <w:sz w:val="28"/>
          <w:szCs w:val="28"/>
          <w:lang w:val="ru-RU"/>
        </w:rPr>
        <w:t>Инвестиционный проект - временное предприятие</w:t>
      </w:r>
      <w:r>
        <w:rPr>
          <w:sz w:val="28"/>
          <w:szCs w:val="28"/>
          <w:lang w:val="ru-RU"/>
        </w:rPr>
        <w:t xml:space="preserve"> (отдельный бизнес или часть бизнеса)</w:t>
      </w:r>
      <w:r w:rsidRPr="000B49A3">
        <w:rPr>
          <w:sz w:val="28"/>
          <w:szCs w:val="28"/>
          <w:lang w:val="ru-RU"/>
        </w:rPr>
        <w:t>, направленное на создание уникального продукта, услуги или результата (</w:t>
      </w:r>
      <w:r>
        <w:rPr>
          <w:sz w:val="28"/>
          <w:szCs w:val="28"/>
          <w:lang w:val="ru-RU"/>
        </w:rPr>
        <w:t>который может быть как</w:t>
      </w:r>
      <w:r w:rsidR="00CE5CDB">
        <w:rPr>
          <w:sz w:val="28"/>
          <w:szCs w:val="28"/>
          <w:lang w:val="ru-RU"/>
        </w:rPr>
        <w:t xml:space="preserve"> чисто</w:t>
      </w:r>
      <w:r>
        <w:rPr>
          <w:sz w:val="28"/>
          <w:szCs w:val="28"/>
          <w:lang w:val="ru-RU"/>
        </w:rPr>
        <w:t xml:space="preserve"> </w:t>
      </w:r>
      <w:r w:rsidRPr="000B49A3">
        <w:rPr>
          <w:sz w:val="28"/>
          <w:szCs w:val="28"/>
          <w:lang w:val="ru-RU"/>
        </w:rPr>
        <w:t>экономическ</w:t>
      </w:r>
      <w:r>
        <w:rPr>
          <w:sz w:val="28"/>
          <w:szCs w:val="28"/>
          <w:lang w:val="ru-RU"/>
        </w:rPr>
        <w:t xml:space="preserve">им, так </w:t>
      </w:r>
      <w:r w:rsidRPr="000B49A3">
        <w:rPr>
          <w:sz w:val="28"/>
          <w:szCs w:val="28"/>
          <w:lang w:val="ru-RU"/>
        </w:rPr>
        <w:t>и социальн</w:t>
      </w:r>
      <w:r>
        <w:rPr>
          <w:sz w:val="28"/>
          <w:szCs w:val="28"/>
          <w:lang w:val="ru-RU"/>
        </w:rPr>
        <w:t>ым</w:t>
      </w:r>
      <w:r w:rsidRPr="000B49A3">
        <w:rPr>
          <w:sz w:val="28"/>
          <w:szCs w:val="28"/>
          <w:lang w:val="ru-RU"/>
        </w:rPr>
        <w:t>), посредством осуществления инвестиций (вложений денежных сумм</w:t>
      </w:r>
      <w:r>
        <w:rPr>
          <w:sz w:val="28"/>
          <w:szCs w:val="28"/>
          <w:lang w:val="ru-RU"/>
        </w:rPr>
        <w:t xml:space="preserve"> в определенном объеме в определенные сроки</w:t>
      </w:r>
      <w:r w:rsidRPr="000B49A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Пример экономического результата – «заработать 20% годовых на свои инвестиции», а примером социального результата может быть «построить </w:t>
      </w:r>
      <w:r w:rsidR="00CE5CDB">
        <w:rPr>
          <w:sz w:val="28"/>
          <w:szCs w:val="28"/>
          <w:lang w:val="ru-RU"/>
        </w:rPr>
        <w:t xml:space="preserve">столовую для сотрудников завода, чтобы они могли питаться во время обеда». </w:t>
      </w:r>
    </w:p>
    <w:p w14:paraId="1E62DC90" w14:textId="6C890824" w:rsidR="00C41468" w:rsidRDefault="000B49A3" w:rsidP="003F588B">
      <w:pPr>
        <w:spacing w:before="120" w:after="120"/>
        <w:rPr>
          <w:sz w:val="28"/>
          <w:szCs w:val="28"/>
          <w:lang w:val="ru-RU"/>
        </w:rPr>
      </w:pPr>
      <w:r w:rsidRPr="000B49A3">
        <w:rPr>
          <w:sz w:val="28"/>
          <w:szCs w:val="28"/>
          <w:lang w:val="ru-RU"/>
        </w:rPr>
        <w:t>Инвестиционные проекты могут быть классифицированы самым разным образом</w:t>
      </w:r>
      <w:r w:rsidR="00C41468">
        <w:rPr>
          <w:sz w:val="28"/>
          <w:szCs w:val="28"/>
          <w:lang w:val="ru-RU"/>
        </w:rPr>
        <w:t>:</w:t>
      </w:r>
      <w:r w:rsidRPr="000B49A3">
        <w:rPr>
          <w:sz w:val="28"/>
          <w:szCs w:val="28"/>
          <w:lang w:val="ru-RU"/>
        </w:rPr>
        <w:t xml:space="preserve"> </w:t>
      </w:r>
    </w:p>
    <w:p w14:paraId="1BFD9414" w14:textId="30E67A79" w:rsidR="00C41468" w:rsidRDefault="00C41468" w:rsidP="003F588B">
      <w:pPr>
        <w:pStyle w:val="a5"/>
        <w:numPr>
          <w:ilvl w:val="0"/>
          <w:numId w:val="12"/>
        </w:num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0B49A3" w:rsidRPr="00C41468">
        <w:rPr>
          <w:sz w:val="28"/>
          <w:szCs w:val="28"/>
          <w:lang w:val="ru-RU"/>
        </w:rPr>
        <w:t>роизводственные</w:t>
      </w:r>
      <w:r w:rsidR="0054522A">
        <w:rPr>
          <w:sz w:val="28"/>
          <w:szCs w:val="28"/>
          <w:lang w:val="ru-RU"/>
        </w:rPr>
        <w:t xml:space="preserve"> («построить завод для производства 2 000 автомобилей в месяц»);</w:t>
      </w:r>
    </w:p>
    <w:p w14:paraId="4C8B36C7" w14:textId="5FF40538" w:rsidR="00C41468" w:rsidRDefault="000B49A3" w:rsidP="003F588B">
      <w:pPr>
        <w:pStyle w:val="a5"/>
        <w:numPr>
          <w:ilvl w:val="0"/>
          <w:numId w:val="12"/>
        </w:numPr>
        <w:spacing w:before="120" w:after="120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>научно-исследовательские</w:t>
      </w:r>
      <w:r w:rsidR="0054522A">
        <w:rPr>
          <w:sz w:val="28"/>
          <w:szCs w:val="28"/>
          <w:lang w:val="ru-RU"/>
        </w:rPr>
        <w:t xml:space="preserve"> («изучить возможности создания назальной вакцины от коронавируса»);</w:t>
      </w:r>
    </w:p>
    <w:p w14:paraId="68829913" w14:textId="4B4E1D08" w:rsidR="00C41468" w:rsidRDefault="000B49A3" w:rsidP="003F588B">
      <w:pPr>
        <w:pStyle w:val="a5"/>
        <w:numPr>
          <w:ilvl w:val="0"/>
          <w:numId w:val="12"/>
        </w:numPr>
        <w:spacing w:before="120" w:after="120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>финансовые</w:t>
      </w:r>
      <w:r w:rsidR="0054522A">
        <w:rPr>
          <w:sz w:val="28"/>
          <w:szCs w:val="28"/>
          <w:lang w:val="ru-RU"/>
        </w:rPr>
        <w:t xml:space="preserve"> («создать систему обработки онлайн-платежей для бронирования гостиниц»);</w:t>
      </w:r>
    </w:p>
    <w:p w14:paraId="242F45B4" w14:textId="49FF1B16" w:rsidR="00C41468" w:rsidRDefault="000B49A3" w:rsidP="003F588B">
      <w:pPr>
        <w:pStyle w:val="a5"/>
        <w:numPr>
          <w:ilvl w:val="0"/>
          <w:numId w:val="12"/>
        </w:numPr>
        <w:spacing w:before="120" w:after="120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>коммерческие</w:t>
      </w:r>
      <w:r w:rsidR="0054522A">
        <w:rPr>
          <w:sz w:val="28"/>
          <w:szCs w:val="28"/>
          <w:lang w:val="ru-RU"/>
        </w:rPr>
        <w:t xml:space="preserve"> («создать сеть дистрибьютеров для производителя сельскохозяйственной техники»);</w:t>
      </w:r>
    </w:p>
    <w:p w14:paraId="6950DDBF" w14:textId="5AD70E77" w:rsidR="00C41468" w:rsidRDefault="000B49A3" w:rsidP="003F588B">
      <w:pPr>
        <w:pStyle w:val="a5"/>
        <w:numPr>
          <w:ilvl w:val="0"/>
          <w:numId w:val="12"/>
        </w:numPr>
        <w:spacing w:before="120" w:after="120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>социальные</w:t>
      </w:r>
      <w:r w:rsidR="0054522A">
        <w:rPr>
          <w:sz w:val="28"/>
          <w:szCs w:val="28"/>
          <w:lang w:val="ru-RU"/>
        </w:rPr>
        <w:t xml:space="preserve"> («создать 1000 парковочных мест на перехватывающей парковке»)</w:t>
      </w:r>
      <w:r w:rsidRPr="00C41468">
        <w:rPr>
          <w:sz w:val="28"/>
          <w:szCs w:val="28"/>
          <w:lang w:val="ru-RU"/>
        </w:rPr>
        <w:t xml:space="preserve"> и т.д.</w:t>
      </w:r>
    </w:p>
    <w:p w14:paraId="60CC9767" w14:textId="77777777" w:rsidR="0054522A" w:rsidRDefault="00C41468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0B49A3" w:rsidRPr="00C41468">
        <w:rPr>
          <w:sz w:val="28"/>
          <w:szCs w:val="28"/>
          <w:lang w:val="ru-RU"/>
        </w:rPr>
        <w:t>о у них всегда есть</w:t>
      </w:r>
      <w:r w:rsidR="0054522A">
        <w:rPr>
          <w:sz w:val="28"/>
          <w:szCs w:val="28"/>
          <w:lang w:val="ru-RU"/>
        </w:rPr>
        <w:t>:</w:t>
      </w:r>
    </w:p>
    <w:p w14:paraId="069C3FD7" w14:textId="77777777" w:rsidR="0054522A" w:rsidRDefault="000B49A3" w:rsidP="003F588B">
      <w:pPr>
        <w:spacing w:before="120" w:after="120"/>
        <w:ind w:left="284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 xml:space="preserve">1) цель, </w:t>
      </w:r>
    </w:p>
    <w:p w14:paraId="34559B78" w14:textId="77777777" w:rsidR="0054522A" w:rsidRDefault="000B49A3" w:rsidP="003F588B">
      <w:pPr>
        <w:spacing w:before="120" w:after="120"/>
        <w:ind w:left="284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 xml:space="preserve">2) срок, </w:t>
      </w:r>
    </w:p>
    <w:p w14:paraId="7957FF33" w14:textId="77777777" w:rsidR="0054522A" w:rsidRDefault="000B49A3" w:rsidP="003F588B">
      <w:pPr>
        <w:spacing w:before="120" w:after="120"/>
        <w:ind w:left="284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 xml:space="preserve">3) бюджет, </w:t>
      </w:r>
    </w:p>
    <w:p w14:paraId="7E88F7A1" w14:textId="77777777" w:rsidR="0054522A" w:rsidRDefault="000B49A3" w:rsidP="003F588B">
      <w:pPr>
        <w:spacing w:before="120" w:after="120"/>
        <w:ind w:left="284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 xml:space="preserve">4) измеримый результат и </w:t>
      </w:r>
    </w:p>
    <w:p w14:paraId="712CA949" w14:textId="0752DDA6" w:rsidR="00D00215" w:rsidRDefault="000B49A3" w:rsidP="003F588B">
      <w:pPr>
        <w:spacing w:before="120" w:after="120"/>
        <w:ind w:left="284"/>
        <w:rPr>
          <w:sz w:val="28"/>
          <w:szCs w:val="28"/>
          <w:lang w:val="ru-RU"/>
        </w:rPr>
      </w:pPr>
      <w:r w:rsidRPr="00C41468">
        <w:rPr>
          <w:sz w:val="28"/>
          <w:szCs w:val="28"/>
          <w:lang w:val="ru-RU"/>
        </w:rPr>
        <w:t>5) формализованные критерии оценки достижения результата.</w:t>
      </w:r>
    </w:p>
    <w:p w14:paraId="5D647726" w14:textId="4B33B3FA" w:rsidR="001C2289" w:rsidRDefault="001C2289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любого проекта требуется проводить его анализ (оценивать риски, изучать сценарии, определять доходность, рассчитывать различные финансовые показатели и т.д.). Одной из неотъемлемых частей любого анализа является определение инвестиционной привлекательности проекта, то есть ответ на вопрос, есть ли смысл </w:t>
      </w:r>
      <w:r>
        <w:rPr>
          <w:sz w:val="28"/>
          <w:szCs w:val="28"/>
          <w:lang w:val="ru-RU"/>
        </w:rPr>
        <w:lastRenderedPageBreak/>
        <w:t>вкладывать в этот проект? Выгоден ли он? Даст ли он нам хорошую («требуемую») доходность? В научной среде это называется оценкой эффективности инвестиционного проекта. Дадим несколько формальных определений.</w:t>
      </w:r>
    </w:p>
    <w:p w14:paraId="40549CA4" w14:textId="198C563D" w:rsidR="001C2289" w:rsidRPr="001C2289" w:rsidRDefault="001C2289" w:rsidP="003F588B">
      <w:pPr>
        <w:spacing w:before="120" w:after="120"/>
        <w:rPr>
          <w:sz w:val="28"/>
          <w:szCs w:val="28"/>
          <w:lang w:val="ru-RU"/>
        </w:rPr>
      </w:pPr>
      <w:r w:rsidRPr="001C2289">
        <w:rPr>
          <w:sz w:val="28"/>
          <w:szCs w:val="28"/>
          <w:lang w:val="ru-RU"/>
        </w:rPr>
        <w:t xml:space="preserve">В широком смысле слова, эффективность инвестиционного проекта - степень соответствия результатов (фактических или прогнозных) проекта целям и интересам его участников. </w:t>
      </w:r>
    </w:p>
    <w:p w14:paraId="090A0CE8" w14:textId="4EAC9953" w:rsidR="001C2289" w:rsidRPr="001C2289" w:rsidRDefault="001C2289" w:rsidP="003F588B">
      <w:pPr>
        <w:spacing w:before="120" w:after="120"/>
        <w:rPr>
          <w:sz w:val="28"/>
          <w:szCs w:val="28"/>
          <w:lang w:val="ru-RU"/>
        </w:rPr>
      </w:pPr>
      <w:r w:rsidRPr="001C2289">
        <w:rPr>
          <w:sz w:val="28"/>
          <w:szCs w:val="28"/>
          <w:lang w:val="ru-RU"/>
        </w:rPr>
        <w:t>Однако в экономике и финансах обычно эффективность понимают в более узком смысле - как соотношение финансовых результатов проекта и затрат ресурсов на его реализацию</w:t>
      </w:r>
      <w:r w:rsidR="000716DC">
        <w:rPr>
          <w:sz w:val="28"/>
          <w:szCs w:val="28"/>
          <w:lang w:val="ru-RU"/>
        </w:rPr>
        <w:t xml:space="preserve"> (то есть, по сути, сводят все к финансовым метрикам). </w:t>
      </w:r>
    </w:p>
    <w:p w14:paraId="45C6DE0B" w14:textId="77777777" w:rsidR="000716DC" w:rsidRDefault="001C2289" w:rsidP="003F588B">
      <w:pPr>
        <w:spacing w:before="120" w:after="120"/>
        <w:rPr>
          <w:sz w:val="28"/>
          <w:szCs w:val="28"/>
          <w:lang w:val="ru-RU"/>
        </w:rPr>
      </w:pPr>
      <w:r w:rsidRPr="001C2289">
        <w:rPr>
          <w:sz w:val="28"/>
          <w:szCs w:val="28"/>
          <w:lang w:val="ru-RU"/>
        </w:rPr>
        <w:t>Более того, можно говорить об эффективности проекта для отдельных его участников, например</w:t>
      </w:r>
      <w:r w:rsidR="000716DC">
        <w:rPr>
          <w:sz w:val="28"/>
          <w:szCs w:val="28"/>
          <w:lang w:val="ru-RU"/>
        </w:rPr>
        <w:t>:</w:t>
      </w:r>
    </w:p>
    <w:p w14:paraId="635A7544" w14:textId="77777777" w:rsidR="000716DC" w:rsidRDefault="001C2289" w:rsidP="003F588B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для главного организатора проекта (общая эффективность проекта)</w:t>
      </w:r>
    </w:p>
    <w:p w14:paraId="5B97DE7F" w14:textId="77777777" w:rsidR="000716DC" w:rsidRDefault="001C2289" w:rsidP="003F588B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отдельных инвесторов (инвестиционная эффективность)</w:t>
      </w:r>
    </w:p>
    <w:p w14:paraId="02526D4B" w14:textId="77777777" w:rsidR="000716DC" w:rsidRDefault="001C2289" w:rsidP="003F588B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общества (социально-экономическая эффективность)</w:t>
      </w:r>
    </w:p>
    <w:p w14:paraId="110DEACC" w14:textId="2C1A26E2" w:rsidR="0054522A" w:rsidRPr="000716DC" w:rsidRDefault="001C2289" w:rsidP="003F588B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государства (бюджетная эффективность) и т.д.</w:t>
      </w:r>
    </w:p>
    <w:p w14:paraId="245DE776" w14:textId="1422632F" w:rsidR="0054522A" w:rsidRDefault="000716DC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Каждый из участников на основании своего видения проекта и его перспектив сам для себя оценивает его эффективность. И абсолютно нормальна ситуация, когда для одних участников проект выгоден и эффективен, а для других – нет. </w:t>
      </w:r>
    </w:p>
    <w:p w14:paraId="4775D8D0" w14:textId="3D71BAC1" w:rsidR="000716DC" w:rsidRPr="000716DC" w:rsidRDefault="000716DC" w:rsidP="003F588B">
      <w:p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Главная цель оценки эффективности любого инвестиционного проекта - получение достаточной информации о финансовой привлекательности проекта для принятия решения о том, следует ли его реализовывать или нет</w:t>
      </w:r>
      <w:r>
        <w:rPr>
          <w:sz w:val="28"/>
          <w:szCs w:val="28"/>
          <w:lang w:val="ru-RU"/>
        </w:rPr>
        <w:t>.</w:t>
      </w:r>
    </w:p>
    <w:p w14:paraId="0F0B6F9E" w14:textId="77777777" w:rsidR="000716DC" w:rsidRPr="000716DC" w:rsidRDefault="000716DC" w:rsidP="003F588B">
      <w:p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Типичная оценка эффективности проекта завершается следующим выводом: “</w:t>
      </w:r>
      <w:r w:rsidRPr="000716DC">
        <w:rPr>
          <w:i/>
          <w:sz w:val="28"/>
          <w:szCs w:val="28"/>
          <w:lang w:val="ru-RU"/>
        </w:rPr>
        <w:t>на основе проанализированных вводных данных, прогнозов развития проекта и его финансовых показателей был рассчитана такая-то мера его эффективности, которая больше (меньше) порогового значения, поэтому проект принимаем (отвергаем)</w:t>
      </w:r>
      <w:r w:rsidRPr="000716DC">
        <w:rPr>
          <w:sz w:val="28"/>
          <w:szCs w:val="28"/>
          <w:lang w:val="ru-RU"/>
        </w:rPr>
        <w:t>”</w:t>
      </w:r>
    </w:p>
    <w:p w14:paraId="44C5C1E3" w14:textId="77777777" w:rsidR="000716DC" w:rsidRPr="000716DC" w:rsidRDefault="000716DC" w:rsidP="003F588B">
      <w:p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Кроме чисто финансовых метрик, в качестве факторов, влияющих на принятие решения по проекту, также относятся:</w:t>
      </w:r>
    </w:p>
    <w:p w14:paraId="71ABF1DC" w14:textId="4C804A55" w:rsidR="000716DC" w:rsidRPr="000716DC" w:rsidRDefault="000716DC" w:rsidP="003F588B">
      <w:pPr>
        <w:pStyle w:val="a5"/>
        <w:numPr>
          <w:ilvl w:val="0"/>
          <w:numId w:val="14"/>
        </w:num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lastRenderedPageBreak/>
        <w:t>сравнение проекта с альтернативными вариантами инвестирования</w:t>
      </w:r>
      <w:r>
        <w:rPr>
          <w:sz w:val="28"/>
          <w:szCs w:val="28"/>
          <w:lang w:val="ru-RU"/>
        </w:rPr>
        <w:t xml:space="preserve"> («открыть кофейню или положить деньги в банк на депозит»);</w:t>
      </w:r>
    </w:p>
    <w:p w14:paraId="6C6A814D" w14:textId="077CA5FB" w:rsidR="000716DC" w:rsidRPr="000716DC" w:rsidRDefault="000716DC" w:rsidP="003F588B">
      <w:pPr>
        <w:pStyle w:val="a5"/>
        <w:numPr>
          <w:ilvl w:val="0"/>
          <w:numId w:val="14"/>
        </w:num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рискованность проекта и вероятность его успешной реализации</w:t>
      </w:r>
      <w:r>
        <w:rPr>
          <w:sz w:val="28"/>
          <w:szCs w:val="28"/>
          <w:lang w:val="ru-RU"/>
        </w:rPr>
        <w:t xml:space="preserve"> («будет ли проект доходным, если наш прогноз объема продаж кофе в кофейне окажется по факту в 2 раза ниже»);</w:t>
      </w:r>
    </w:p>
    <w:p w14:paraId="4CEF54E4" w14:textId="7C7A8A57" w:rsidR="000716DC" w:rsidRPr="000716DC" w:rsidRDefault="000716DC" w:rsidP="003F588B">
      <w:pPr>
        <w:pStyle w:val="a5"/>
        <w:numPr>
          <w:ilvl w:val="0"/>
          <w:numId w:val="14"/>
        </w:num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учет внешних эффектов от проекта</w:t>
      </w:r>
      <w:r w:rsidR="00345AB9">
        <w:rPr>
          <w:sz w:val="28"/>
          <w:szCs w:val="28"/>
          <w:lang w:val="ru-RU"/>
        </w:rPr>
        <w:t xml:space="preserve">, т.е. </w:t>
      </w:r>
      <w:r w:rsidRPr="000716DC">
        <w:rPr>
          <w:sz w:val="28"/>
          <w:szCs w:val="28"/>
          <w:lang w:val="ru-RU"/>
        </w:rPr>
        <w:t>финансовых и нефинансовых последствий</w:t>
      </w:r>
      <w:r w:rsidR="00345AB9">
        <w:rPr>
          <w:sz w:val="28"/>
          <w:szCs w:val="28"/>
          <w:lang w:val="ru-RU"/>
        </w:rPr>
        <w:t xml:space="preserve"> («если мы не инвестируем в современные очистные сооружения, то в случае попадания отходов производства в реку, какую сумму придется заплатить в качестве штрафов»);</w:t>
      </w:r>
    </w:p>
    <w:p w14:paraId="0643D15A" w14:textId="4500349F" w:rsidR="000716DC" w:rsidRPr="000716DC" w:rsidRDefault="000716DC" w:rsidP="003F588B">
      <w:pPr>
        <w:pStyle w:val="a5"/>
        <w:numPr>
          <w:ilvl w:val="0"/>
          <w:numId w:val="14"/>
        </w:numPr>
        <w:spacing w:before="120" w:after="120"/>
        <w:rPr>
          <w:sz w:val="28"/>
          <w:szCs w:val="28"/>
          <w:lang w:val="ru-RU"/>
        </w:rPr>
      </w:pPr>
      <w:r w:rsidRPr="000716DC">
        <w:rPr>
          <w:sz w:val="28"/>
          <w:szCs w:val="28"/>
          <w:lang w:val="ru-RU"/>
        </w:rPr>
        <w:t>влияние проекта на репутацию и бренд компании</w:t>
      </w:r>
      <w:r w:rsidR="00345AB9">
        <w:rPr>
          <w:sz w:val="28"/>
          <w:szCs w:val="28"/>
          <w:lang w:val="ru-RU"/>
        </w:rPr>
        <w:t xml:space="preserve"> («если произойдет утечка отходов, какой будет ущерб для репутации»)</w:t>
      </w:r>
      <w:r w:rsidRPr="000716DC">
        <w:rPr>
          <w:sz w:val="28"/>
          <w:szCs w:val="28"/>
          <w:lang w:val="ru-RU"/>
        </w:rPr>
        <w:t xml:space="preserve"> и т.д.</w:t>
      </w:r>
    </w:p>
    <w:p w14:paraId="795523EA" w14:textId="77777777" w:rsidR="000B49A3" w:rsidRDefault="000B49A3" w:rsidP="003F588B">
      <w:pPr>
        <w:spacing w:before="120" w:after="120"/>
        <w:rPr>
          <w:b/>
          <w:sz w:val="28"/>
          <w:szCs w:val="28"/>
          <w:lang w:val="ru-RU"/>
        </w:rPr>
      </w:pPr>
    </w:p>
    <w:p w14:paraId="778EDE11" w14:textId="67B28F60" w:rsidR="00642BBA" w:rsidRPr="0044763D" w:rsidRDefault="007D5CDC" w:rsidP="003F588B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ЧИСТАЯ ПРИВЕДЕННАЯ СТОИМОСТЬ</w:t>
      </w:r>
    </w:p>
    <w:p w14:paraId="07C99B41" w14:textId="1F00BB51" w:rsidR="003F588B" w:rsidRDefault="003F588B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3F588B">
        <w:rPr>
          <w:rFonts w:ascii="Arial" w:hAnsi="Arial" w:cs="Arial"/>
          <w:color w:val="000000"/>
          <w:sz w:val="28"/>
          <w:szCs w:val="28"/>
        </w:rPr>
        <w:t>Для оценки инвестиционного проекта обычно рассчитывают несколько финансовых показателей, которые характеризуют его эффективность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  <w:r w:rsidRPr="003F588B">
        <w:rPr>
          <w:rFonts w:ascii="Arial" w:hAnsi="Arial" w:cs="Arial"/>
          <w:color w:val="000000"/>
          <w:sz w:val="28"/>
          <w:szCs w:val="28"/>
        </w:rPr>
        <w:t>Самый главный показатель - чистая приведенная стоимость (</w:t>
      </w:r>
      <w:r>
        <w:rPr>
          <w:rFonts w:ascii="Arial" w:hAnsi="Arial" w:cs="Arial"/>
          <w:color w:val="000000"/>
          <w:sz w:val="28"/>
          <w:szCs w:val="28"/>
          <w:lang w:val="en-US"/>
        </w:rPr>
        <w:t>Net</w:t>
      </w:r>
      <w:r w:rsidRPr="003F588B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Present</w:t>
      </w:r>
      <w:r w:rsidRPr="003F588B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Value</w:t>
      </w:r>
      <w:r w:rsidRPr="003F588B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или </w:t>
      </w:r>
      <w:r w:rsidRPr="003F588B">
        <w:rPr>
          <w:rFonts w:ascii="Arial" w:hAnsi="Arial" w:cs="Arial"/>
          <w:color w:val="000000"/>
          <w:sz w:val="28"/>
          <w:szCs w:val="28"/>
        </w:rPr>
        <w:t>NPV), которая равна сумме всех дисконтированных денежных потоков по проекту, приведенных к текущему моменту времени:</w:t>
      </w:r>
    </w:p>
    <w:p w14:paraId="7A1EDCD4" w14:textId="2FF2C2CE" w:rsidR="003F588B" w:rsidRDefault="003F588B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C564D4" wp14:editId="6AFE1183">
            <wp:extent cx="5733415" cy="896812"/>
            <wp:effectExtent l="0" t="0" r="635" b="0"/>
            <wp:docPr id="1" name="Рисунок 1" descr="https://lh6.googleusercontent.com/B4BU9hTp3c1HKzFSzV5Sh6WrS2S3P_-Sfu5eyJ2XbaoYFTdjTdqr3Z6MH2kKaowaExS9kULE_xS39oD_-cMKxzpaP0t3dQ_OTC_MnpWrKe8QdYmTxV2ODrS6Og6h4VIqs9obKRjDrg6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4BU9hTp3c1HKzFSzV5Sh6WrS2S3P_-Sfu5eyJ2XbaoYFTdjTdqr3Z6MH2kKaowaExS9kULE_xS39oD_-cMKxzpaP0t3dQ_OTC_MnpWrKe8QdYmTxV2ODrS6Og6h4VIqs9obKRjDrg6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9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0592" w14:textId="43B4BC03" w:rsidR="003F588B" w:rsidRDefault="003F588B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где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CF</w:t>
      </w:r>
      <w:r>
        <w:rPr>
          <w:rFonts w:ascii="Arial" w:hAnsi="Arial" w:cs="Arial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3F588B">
        <w:rPr>
          <w:rFonts w:ascii="Arial" w:hAnsi="Arial" w:cs="Arial"/>
          <w:color w:val="000000"/>
          <w:sz w:val="28"/>
          <w:szCs w:val="28"/>
        </w:rPr>
        <w:t xml:space="preserve"> – </w:t>
      </w:r>
      <w:r>
        <w:rPr>
          <w:rFonts w:ascii="Arial" w:hAnsi="Arial" w:cs="Arial"/>
          <w:color w:val="000000"/>
          <w:sz w:val="28"/>
          <w:szCs w:val="28"/>
        </w:rPr>
        <w:t xml:space="preserve">денежный поток по проекту в момент времени 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i</w:t>
      </w:r>
      <w:proofErr w:type="spellEnd"/>
      <w:r w:rsidRPr="003F588B">
        <w:rPr>
          <w:rFonts w:ascii="Arial" w:hAnsi="Arial" w:cs="Arial"/>
          <w:color w:val="000000"/>
          <w:sz w:val="28"/>
          <w:szCs w:val="28"/>
        </w:rPr>
        <w:t>,</w:t>
      </w:r>
    </w:p>
    <w:p w14:paraId="4DC89900" w14:textId="77777777" w:rsidR="003F588B" w:rsidRDefault="003F588B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и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k – </w:t>
      </w:r>
      <w:r>
        <w:rPr>
          <w:rFonts w:ascii="Arial" w:hAnsi="Arial" w:cs="Arial"/>
          <w:color w:val="000000"/>
          <w:sz w:val="28"/>
          <w:szCs w:val="28"/>
        </w:rPr>
        <w:t>ставка дисконтирования.</w:t>
      </w:r>
    </w:p>
    <w:p w14:paraId="74513E56" w14:textId="77777777" w:rsidR="009B6212" w:rsidRPr="009B6212" w:rsidRDefault="009B6212" w:rsidP="009B6212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Как же интерпретировать результаты расчета по этой формуле? </w:t>
      </w:r>
      <w:proofErr w:type="gramStart"/>
      <w:r w:rsidRPr="009B6212">
        <w:rPr>
          <w:rFonts w:ascii="Arial" w:hAnsi="Arial" w:cs="Arial"/>
          <w:color w:val="000000"/>
          <w:sz w:val="28"/>
          <w:szCs w:val="28"/>
        </w:rPr>
        <w:t>Основная экономическая интерпретация показателя</w:t>
      </w:r>
      <w:proofErr w:type="gramEnd"/>
      <w:r w:rsidRPr="009B6212">
        <w:rPr>
          <w:rFonts w:ascii="Arial" w:hAnsi="Arial" w:cs="Arial"/>
          <w:color w:val="000000"/>
          <w:sz w:val="28"/>
          <w:szCs w:val="28"/>
        </w:rPr>
        <w:t xml:space="preserve"> следующая: </w:t>
      </w:r>
    </w:p>
    <w:p w14:paraId="0F282830" w14:textId="28A73CEA" w:rsidR="003F588B" w:rsidRDefault="009B6212" w:rsidP="009B6212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9B6212">
        <w:rPr>
          <w:rFonts w:ascii="Arial" w:hAnsi="Arial" w:cs="Arial"/>
          <w:color w:val="000000"/>
          <w:sz w:val="28"/>
          <w:szCs w:val="28"/>
        </w:rPr>
        <w:t xml:space="preserve">NPV показывает, каков будет итоговый денежный результат от реализации проекта в терминах текущей стоимости денежных средств, </w:t>
      </w:r>
      <w:proofErr w:type="gramStart"/>
      <w:r w:rsidRPr="009B6212">
        <w:rPr>
          <w:rFonts w:ascii="Arial" w:hAnsi="Arial" w:cs="Arial"/>
          <w:color w:val="000000"/>
          <w:sz w:val="28"/>
          <w:szCs w:val="28"/>
        </w:rPr>
        <w:t>т.е. иными словами</w:t>
      </w:r>
      <w:proofErr w:type="gramEnd"/>
      <w:r w:rsidRPr="009B6212">
        <w:rPr>
          <w:rFonts w:ascii="Arial" w:hAnsi="Arial" w:cs="Arial"/>
          <w:color w:val="000000"/>
          <w:sz w:val="28"/>
          <w:szCs w:val="28"/>
        </w:rPr>
        <w:t>, на сколько вырастет благосостояние инвестора при реализации проекта!</w:t>
      </w:r>
      <w:r w:rsidR="003F588B" w:rsidRPr="003F588B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47DD05B" w14:textId="77777777" w:rsidR="00FE021C" w:rsidRDefault="00FE021C" w:rsidP="00FE021C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Как же принимать решение на основе показателя </w:t>
      </w:r>
      <w:r w:rsidRPr="00FE021C">
        <w:rPr>
          <w:rFonts w:ascii="Arial" w:hAnsi="Arial" w:cs="Arial"/>
          <w:color w:val="000000"/>
          <w:sz w:val="28"/>
          <w:szCs w:val="28"/>
        </w:rPr>
        <w:t>NPV? Критерий принятия решения по</w:t>
      </w:r>
      <w:r>
        <w:rPr>
          <w:rFonts w:ascii="Arial" w:hAnsi="Arial" w:cs="Arial"/>
          <w:color w:val="000000"/>
          <w:sz w:val="28"/>
          <w:szCs w:val="28"/>
        </w:rPr>
        <w:t xml:space="preserve"> значению</w:t>
      </w:r>
      <w:r w:rsidRPr="00FE021C">
        <w:rPr>
          <w:rFonts w:ascii="Arial" w:hAnsi="Arial" w:cs="Arial"/>
          <w:color w:val="000000"/>
          <w:sz w:val="28"/>
          <w:szCs w:val="28"/>
        </w:rPr>
        <w:t xml:space="preserve"> NPV: </w:t>
      </w:r>
      <w:r>
        <w:rPr>
          <w:rFonts w:ascii="Arial" w:hAnsi="Arial" w:cs="Arial"/>
          <w:color w:val="000000"/>
          <w:sz w:val="28"/>
          <w:szCs w:val="28"/>
        </w:rPr>
        <w:t>«</w:t>
      </w:r>
      <w:r w:rsidRPr="00A35E41">
        <w:rPr>
          <w:rFonts w:ascii="Arial" w:hAnsi="Arial" w:cs="Arial"/>
          <w:b/>
          <w:color w:val="000000"/>
          <w:sz w:val="28"/>
          <w:szCs w:val="28"/>
        </w:rPr>
        <w:t xml:space="preserve">все инвестиционные проекты, у которых </w:t>
      </w:r>
      <w:proofErr w:type="gramStart"/>
      <w:r w:rsidRPr="00A35E41">
        <w:rPr>
          <w:rFonts w:ascii="Arial" w:hAnsi="Arial" w:cs="Arial"/>
          <w:b/>
          <w:color w:val="000000"/>
          <w:sz w:val="28"/>
          <w:szCs w:val="28"/>
        </w:rPr>
        <w:t>NPV &gt;</w:t>
      </w:r>
      <w:proofErr w:type="gramEnd"/>
      <w:r w:rsidRPr="00A35E41">
        <w:rPr>
          <w:rFonts w:ascii="Arial" w:hAnsi="Arial" w:cs="Arial"/>
          <w:b/>
          <w:color w:val="000000"/>
          <w:sz w:val="28"/>
          <w:szCs w:val="28"/>
        </w:rPr>
        <w:t xml:space="preserve"> 0, следует принимать, а все инвестиционные проекты с NPV &lt; 0 – отвергать</w:t>
      </w:r>
      <w:r>
        <w:rPr>
          <w:rFonts w:ascii="Arial" w:hAnsi="Arial" w:cs="Arial"/>
          <w:color w:val="000000"/>
          <w:sz w:val="28"/>
          <w:szCs w:val="28"/>
        </w:rPr>
        <w:t xml:space="preserve">». </w:t>
      </w:r>
    </w:p>
    <w:p w14:paraId="32D8A265" w14:textId="59AF08ED" w:rsidR="00FE021C" w:rsidRDefault="00FE021C" w:rsidP="00FE021C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Отдельно рассмотрим ситуацию с </w:t>
      </w:r>
      <w:r w:rsidRPr="00FE021C">
        <w:rPr>
          <w:rFonts w:ascii="Arial" w:hAnsi="Arial" w:cs="Arial"/>
          <w:color w:val="000000"/>
          <w:sz w:val="28"/>
          <w:szCs w:val="28"/>
        </w:rPr>
        <w:t>NPV = 0: если у проекта NPV = 0, это значит, что проект приносит ровно такую же доходность, которую мы используем в качестве ставки дисконтирования, то есть требуемую доходность для инвестора</w:t>
      </w:r>
      <w:r>
        <w:rPr>
          <w:rFonts w:ascii="Arial" w:hAnsi="Arial" w:cs="Arial"/>
          <w:color w:val="000000"/>
          <w:sz w:val="28"/>
          <w:szCs w:val="28"/>
        </w:rPr>
        <w:t>!</w:t>
      </w:r>
      <w:r w:rsidRPr="00FE021C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Следовательно, т</w:t>
      </w:r>
      <w:r w:rsidRPr="00FE021C">
        <w:rPr>
          <w:rFonts w:ascii="Arial" w:hAnsi="Arial" w:cs="Arial"/>
          <w:color w:val="000000"/>
          <w:sz w:val="28"/>
          <w:szCs w:val="28"/>
        </w:rPr>
        <w:t>акой проект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FE021C">
        <w:rPr>
          <w:rFonts w:ascii="Arial" w:hAnsi="Arial" w:cs="Arial"/>
          <w:color w:val="000000"/>
          <w:sz w:val="28"/>
          <w:szCs w:val="28"/>
        </w:rPr>
        <w:t>также имеет смысл принять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2AF64C15" w14:textId="783EEDF9" w:rsidR="00FE021C" w:rsidRDefault="00FE021C" w:rsidP="00FE021C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Однако на практике все не так просто. Дело в том, что </w:t>
      </w:r>
      <w:r w:rsidRPr="00FE021C">
        <w:rPr>
          <w:rFonts w:ascii="Arial" w:hAnsi="Arial" w:cs="Arial"/>
          <w:color w:val="000000"/>
          <w:sz w:val="28"/>
          <w:szCs w:val="28"/>
        </w:rPr>
        <w:t>любые прогнозы денежных потоков</w:t>
      </w:r>
      <w:r>
        <w:rPr>
          <w:rFonts w:ascii="Arial" w:hAnsi="Arial" w:cs="Arial"/>
          <w:color w:val="000000"/>
          <w:sz w:val="28"/>
          <w:szCs w:val="28"/>
        </w:rPr>
        <w:t xml:space="preserve"> по проекту</w:t>
      </w:r>
      <w:r w:rsidRPr="00FE021C">
        <w:rPr>
          <w:rFonts w:ascii="Arial" w:hAnsi="Arial" w:cs="Arial"/>
          <w:color w:val="000000"/>
          <w:sz w:val="28"/>
          <w:szCs w:val="28"/>
        </w:rPr>
        <w:t xml:space="preserve"> очень неточны,</w:t>
      </w:r>
      <w:r>
        <w:rPr>
          <w:rFonts w:ascii="Arial" w:hAnsi="Arial" w:cs="Arial"/>
          <w:color w:val="000000"/>
          <w:sz w:val="28"/>
          <w:szCs w:val="28"/>
        </w:rPr>
        <w:t xml:space="preserve"> это лишь наше видение того, как может быть в будущем. А по факту ситуация может быть абсолютно другой. П</w:t>
      </w:r>
      <w:r w:rsidRPr="00FE021C">
        <w:rPr>
          <w:rFonts w:ascii="Arial" w:hAnsi="Arial" w:cs="Arial"/>
          <w:color w:val="000000"/>
          <w:sz w:val="28"/>
          <w:szCs w:val="28"/>
        </w:rPr>
        <w:t>оэтому</w:t>
      </w:r>
      <w:r>
        <w:rPr>
          <w:rFonts w:ascii="Arial" w:hAnsi="Arial" w:cs="Arial"/>
          <w:color w:val="000000"/>
          <w:sz w:val="28"/>
          <w:szCs w:val="28"/>
        </w:rPr>
        <w:t xml:space="preserve"> опытные инвесторы</w:t>
      </w:r>
      <w:r w:rsidRPr="00FE021C">
        <w:rPr>
          <w:rFonts w:ascii="Arial" w:hAnsi="Arial" w:cs="Arial"/>
          <w:color w:val="000000"/>
          <w:sz w:val="28"/>
          <w:szCs w:val="28"/>
        </w:rPr>
        <w:t xml:space="preserve"> стараются принимать проекты только с большим NPV (чтобы иметь “запас прочности”, если в реальности проект пойдет не так благоприятно, как планировалось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213C5EA6" w14:textId="4257C57F" w:rsidR="00FE021C" w:rsidRDefault="00FE021C" w:rsidP="00FE021C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Использование показателя </w:t>
      </w:r>
      <w:r>
        <w:rPr>
          <w:rFonts w:ascii="Arial" w:hAnsi="Arial" w:cs="Arial"/>
          <w:color w:val="000000"/>
          <w:sz w:val="28"/>
          <w:szCs w:val="28"/>
          <w:lang w:val="en-US"/>
        </w:rPr>
        <w:t>NPV</w:t>
      </w:r>
      <w:r w:rsidRPr="00FE021C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для оценки эффективности имеет свои ограничения:</w:t>
      </w:r>
    </w:p>
    <w:p w14:paraId="6D1671FA" w14:textId="2B3E06FE" w:rsidR="00FE021C" w:rsidRPr="00FE021C" w:rsidRDefault="00FE021C" w:rsidP="00FE021C">
      <w:pPr>
        <w:pStyle w:val="a5"/>
        <w:numPr>
          <w:ilvl w:val="0"/>
          <w:numId w:val="15"/>
        </w:numPr>
        <w:spacing w:before="120" w:after="120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величина</w:t>
      </w:r>
      <w:r w:rsidRPr="00FE021C">
        <w:rPr>
          <w:rFonts w:eastAsia="Times New Roman"/>
          <w:color w:val="000000"/>
          <w:sz w:val="28"/>
          <w:szCs w:val="28"/>
          <w:lang w:val="ru-RU"/>
        </w:rPr>
        <w:t xml:space="preserve"> NPV сильно зависит от выбора ставки дисконтирования, а это значит, что для разных инвесторов или разных аналитиков один и тот же проект может давать разный результат</w:t>
      </w:r>
      <w:r>
        <w:rPr>
          <w:rFonts w:eastAsia="Times New Roman"/>
          <w:color w:val="000000"/>
          <w:sz w:val="28"/>
          <w:szCs w:val="28"/>
          <w:lang w:val="ru-RU"/>
        </w:rPr>
        <w:t>. Это кажется немного парадоксальным, однако если мы представим, что все инвесторы разные, у всех разная финансовая ситуация, разные цели, разное отношение к рискам, то этот парадокс разрешается…</w:t>
      </w:r>
    </w:p>
    <w:p w14:paraId="68AD9275" w14:textId="23F9EEF2" w:rsidR="00FE021C" w:rsidRPr="00FE021C" w:rsidRDefault="00FE021C" w:rsidP="00FE021C">
      <w:pPr>
        <w:pStyle w:val="a5"/>
        <w:numPr>
          <w:ilvl w:val="0"/>
          <w:numId w:val="15"/>
        </w:numPr>
        <w:spacing w:before="120" w:after="120"/>
        <w:rPr>
          <w:rFonts w:eastAsia="Times New Roman"/>
          <w:color w:val="000000"/>
          <w:sz w:val="28"/>
          <w:szCs w:val="28"/>
          <w:lang w:val="ru-RU"/>
        </w:rPr>
      </w:pPr>
      <w:r w:rsidRPr="00FE021C">
        <w:rPr>
          <w:rFonts w:eastAsia="Times New Roman"/>
          <w:color w:val="000000"/>
          <w:sz w:val="28"/>
          <w:szCs w:val="28"/>
          <w:lang w:val="ru-RU"/>
        </w:rPr>
        <w:t>в реальных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экономических условиях стоимость денег постоянно меняется, в зависимости от политики центрального банка, состояния экономики и геополитических событий. Поэтому</w:t>
      </w:r>
      <w:r w:rsidRPr="00FE021C">
        <w:rPr>
          <w:rFonts w:eastAsia="Times New Roman"/>
          <w:color w:val="000000"/>
          <w:sz w:val="28"/>
          <w:szCs w:val="28"/>
          <w:lang w:val="ru-RU"/>
        </w:rPr>
        <w:t xml:space="preserve"> для долгосрочных проектов ставка дисконтирования может быть переменной, меняясь от периода к периоду, и ее прогнозируемое изменение будет существенно влиять на результат анализа</w:t>
      </w:r>
      <w:r>
        <w:rPr>
          <w:rFonts w:eastAsia="Times New Roman"/>
          <w:color w:val="000000"/>
          <w:sz w:val="28"/>
          <w:szCs w:val="28"/>
          <w:lang w:val="ru-RU"/>
        </w:rPr>
        <w:t>!</w:t>
      </w:r>
    </w:p>
    <w:p w14:paraId="3C406843" w14:textId="3CCE8162" w:rsidR="00FE021C" w:rsidRPr="00CD7F37" w:rsidRDefault="00FE021C" w:rsidP="00C87F33">
      <w:pPr>
        <w:pStyle w:val="a5"/>
        <w:numPr>
          <w:ilvl w:val="0"/>
          <w:numId w:val="15"/>
        </w:numPr>
        <w:spacing w:before="120" w:after="120"/>
        <w:rPr>
          <w:color w:val="000000"/>
          <w:sz w:val="28"/>
          <w:szCs w:val="28"/>
          <w:lang w:val="ru-RU"/>
        </w:rPr>
      </w:pPr>
      <w:r w:rsidRPr="00FE021C">
        <w:rPr>
          <w:color w:val="000000"/>
          <w:sz w:val="28"/>
          <w:szCs w:val="28"/>
        </w:rPr>
        <w:t xml:space="preserve">С точки зрения расчета, </w:t>
      </w:r>
      <w:r w:rsidRPr="00FE021C">
        <w:rPr>
          <w:rFonts w:eastAsia="Times New Roman"/>
          <w:color w:val="000000"/>
          <w:sz w:val="28"/>
          <w:szCs w:val="28"/>
          <w:lang w:val="ru-RU"/>
        </w:rPr>
        <w:t xml:space="preserve">с одной стороны, для увеличения точности анализа нужно увеличивать число периодов прогноза денежных потоков (как бы прогнозировать все дальше и дальше в будущее), с другой стороны, чем длиннее горизонт </w:t>
      </w:r>
      <w:r w:rsidRPr="00FE021C">
        <w:rPr>
          <w:rFonts w:eastAsia="Times New Roman"/>
          <w:color w:val="000000"/>
          <w:sz w:val="28"/>
          <w:szCs w:val="28"/>
          <w:lang w:val="ru-RU"/>
        </w:rPr>
        <w:lastRenderedPageBreak/>
        <w:t>прогнозирования, тем меньше уверенность в прогнозе и тем больше роль неопределенности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(а это ухудшает качество принятия решений). </w:t>
      </w:r>
    </w:p>
    <w:p w14:paraId="59466970" w14:textId="25C003C4" w:rsidR="00CD7F37" w:rsidRDefault="00CD7F37" w:rsidP="00CD7F37">
      <w:pPr>
        <w:spacing w:before="120" w:after="1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Рассмотрим расчет и интерпретацию показателя </w:t>
      </w:r>
      <w:r>
        <w:rPr>
          <w:color w:val="000000"/>
          <w:sz w:val="28"/>
          <w:szCs w:val="28"/>
          <w:lang w:val="en-US"/>
        </w:rPr>
        <w:t>NPV</w:t>
      </w:r>
      <w:r>
        <w:rPr>
          <w:color w:val="000000"/>
          <w:sz w:val="28"/>
          <w:szCs w:val="28"/>
          <w:lang w:val="ru-RU"/>
        </w:rPr>
        <w:t xml:space="preserve"> в </w:t>
      </w:r>
      <w:r>
        <w:rPr>
          <w:color w:val="000000"/>
          <w:sz w:val="28"/>
          <w:szCs w:val="28"/>
          <w:lang w:val="en-US"/>
        </w:rPr>
        <w:t>Excel</w:t>
      </w:r>
      <w:r w:rsidRPr="00CD7F37">
        <w:rPr>
          <w:color w:val="000000"/>
          <w:sz w:val="28"/>
          <w:szCs w:val="28"/>
          <w:lang w:val="ru-RU"/>
        </w:rPr>
        <w:t xml:space="preserve">. </w:t>
      </w:r>
    </w:p>
    <w:p w14:paraId="3F1EE4DF" w14:textId="77777777" w:rsidR="00CD7F37" w:rsidRDefault="00CD7F37" w:rsidP="00CD7F37">
      <w:pPr>
        <w:spacing w:before="120" w:after="120"/>
        <w:rPr>
          <w:color w:val="000000"/>
          <w:sz w:val="28"/>
          <w:szCs w:val="28"/>
          <w:lang w:val="ru-RU"/>
        </w:rPr>
      </w:pPr>
      <w:r w:rsidRPr="00CD7F37">
        <w:rPr>
          <w:b/>
          <w:color w:val="000000"/>
          <w:sz w:val="28"/>
          <w:szCs w:val="28"/>
          <w:lang w:val="ru-RU"/>
        </w:rPr>
        <w:t>Задача 1</w:t>
      </w:r>
      <w:r>
        <w:rPr>
          <w:color w:val="000000"/>
          <w:sz w:val="28"/>
          <w:szCs w:val="28"/>
          <w:lang w:val="ru-RU"/>
        </w:rPr>
        <w:t>. Пусть есть проект с денежными потоками следующего вида: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1680"/>
        <w:gridCol w:w="980"/>
        <w:gridCol w:w="960"/>
        <w:gridCol w:w="960"/>
        <w:gridCol w:w="960"/>
        <w:gridCol w:w="960"/>
        <w:gridCol w:w="960"/>
        <w:gridCol w:w="960"/>
        <w:gridCol w:w="960"/>
      </w:tblGrid>
      <w:tr w:rsidR="00CD7F37" w:rsidRPr="00CD7F37" w14:paraId="0A58443B" w14:textId="77777777" w:rsidTr="007D43FA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5720EEC" w14:textId="77777777" w:rsidR="00CD7F37" w:rsidRPr="00CD7F37" w:rsidRDefault="00CD7F37" w:rsidP="00CD7F3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3B32C02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BAC0C04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6255AD46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0BE53CA3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7453E366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5147A402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446BC68E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14:paraId="75AD09A7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CD7F37" w:rsidRPr="00CD7F37" w14:paraId="65AD6C26" w14:textId="77777777" w:rsidTr="00CD7F37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48F2" w14:textId="77777777" w:rsidR="00CD7F37" w:rsidRPr="00CD7F37" w:rsidRDefault="00CD7F37" w:rsidP="00CD7F3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70FD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642B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7952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255E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542D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11B3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C137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35DE" w14:textId="77777777" w:rsidR="00CD7F37" w:rsidRPr="00CD7F37" w:rsidRDefault="00CD7F37" w:rsidP="00CD7F3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CD7F37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</w:tbl>
    <w:p w14:paraId="525D3D02" w14:textId="0A88A861" w:rsidR="00CD7F37" w:rsidRDefault="00CD7F37" w:rsidP="00CD7F37">
      <w:pPr>
        <w:spacing w:before="120" w:after="1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Если стоимость денег для инвестора (ставка дисконтирования) равна 10%</w:t>
      </w:r>
      <w:r w:rsidR="00663E8E">
        <w:rPr>
          <w:color w:val="000000"/>
          <w:sz w:val="28"/>
          <w:szCs w:val="28"/>
          <w:lang w:val="ru-RU"/>
        </w:rPr>
        <w:t xml:space="preserve"> годовых</w:t>
      </w:r>
      <w:r>
        <w:rPr>
          <w:color w:val="000000"/>
          <w:sz w:val="28"/>
          <w:szCs w:val="28"/>
          <w:lang w:val="ru-RU"/>
        </w:rPr>
        <w:t>, то какова будет чистая приведенная стоимость (</w:t>
      </w:r>
      <w:r>
        <w:rPr>
          <w:color w:val="000000"/>
          <w:sz w:val="28"/>
          <w:szCs w:val="28"/>
          <w:lang w:val="en-US"/>
        </w:rPr>
        <w:t>NPV</w:t>
      </w:r>
      <w:r w:rsidRPr="00CD7F37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 xml:space="preserve"> этого проекта?</w:t>
      </w:r>
    </w:p>
    <w:p w14:paraId="30E48C84" w14:textId="44AC60FF" w:rsidR="00CD7F37" w:rsidRDefault="00CD7F37" w:rsidP="00CD7F37">
      <w:pPr>
        <w:spacing w:before="120" w:after="1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Решение. </w:t>
      </w:r>
      <w:r w:rsidR="00586C20">
        <w:rPr>
          <w:color w:val="000000"/>
          <w:sz w:val="28"/>
          <w:szCs w:val="28"/>
          <w:lang w:val="ru-RU"/>
        </w:rPr>
        <w:t xml:space="preserve">Используем для ответа на этот вопрос формулу </w:t>
      </w:r>
      <w:r w:rsidR="00663E8E">
        <w:rPr>
          <w:color w:val="000000"/>
          <w:sz w:val="28"/>
          <w:szCs w:val="28"/>
          <w:lang w:val="en-US"/>
        </w:rPr>
        <w:t>NPV</w:t>
      </w:r>
      <w:r w:rsidR="00663E8E" w:rsidRPr="00663E8E">
        <w:rPr>
          <w:color w:val="000000"/>
          <w:sz w:val="28"/>
          <w:szCs w:val="28"/>
          <w:lang w:val="ru-RU"/>
        </w:rPr>
        <w:t>,</w:t>
      </w:r>
      <w:r w:rsidR="00663E8E">
        <w:rPr>
          <w:color w:val="000000"/>
          <w:sz w:val="28"/>
          <w:szCs w:val="28"/>
          <w:lang w:val="ru-RU"/>
        </w:rPr>
        <w:t xml:space="preserve"> приведенную выше. Продисконтируем каждую составляющую денежного потока по ставке 10%, и просуммируем эти дисконтированные величины:</w:t>
      </w:r>
    </w:p>
    <w:tbl>
      <w:tblPr>
        <w:tblW w:w="12720" w:type="dxa"/>
        <w:tblLayout w:type="fixed"/>
        <w:tblLook w:val="04A0" w:firstRow="1" w:lastRow="0" w:firstColumn="1" w:lastColumn="0" w:noHBand="0" w:noVBand="1"/>
      </w:tblPr>
      <w:tblGrid>
        <w:gridCol w:w="3256"/>
        <w:gridCol w:w="850"/>
        <w:gridCol w:w="850"/>
        <w:gridCol w:w="568"/>
        <w:gridCol w:w="282"/>
        <w:gridCol w:w="568"/>
        <w:gridCol w:w="282"/>
        <w:gridCol w:w="569"/>
        <w:gridCol w:w="281"/>
        <w:gridCol w:w="569"/>
        <w:gridCol w:w="281"/>
        <w:gridCol w:w="570"/>
        <w:gridCol w:w="280"/>
        <w:gridCol w:w="570"/>
        <w:gridCol w:w="280"/>
        <w:gridCol w:w="2664"/>
      </w:tblGrid>
      <w:tr w:rsidR="00663E8E" w:rsidRPr="00663E8E" w14:paraId="75DA55F9" w14:textId="77777777" w:rsidTr="00663E8E">
        <w:trPr>
          <w:gridAfter w:val="1"/>
          <w:wAfter w:w="2664" w:type="dxa"/>
          <w:trHeight w:val="28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E6FEB54" w14:textId="77777777" w:rsidR="00663E8E" w:rsidRPr="00663E8E" w:rsidRDefault="00663E8E" w:rsidP="00663E8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6A3DFEB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7D1EB26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B36F429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6419D30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E38218A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A6B8293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97D1A44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F658CDF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663E8E" w:rsidRPr="00663E8E" w14:paraId="09B25C50" w14:textId="77777777" w:rsidTr="00663E8E">
        <w:trPr>
          <w:gridAfter w:val="1"/>
          <w:wAfter w:w="2664" w:type="dxa"/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212D" w14:textId="77777777" w:rsidR="00663E8E" w:rsidRPr="00663E8E" w:rsidRDefault="00663E8E" w:rsidP="00663E8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Денежные потоки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8E99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2F7D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B92E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13C5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4249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BC91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DC8B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A07A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  <w:tr w:rsidR="00663E8E" w:rsidRPr="00663E8E" w14:paraId="1A86872B" w14:textId="77777777" w:rsidTr="00663E8E">
        <w:trPr>
          <w:gridAfter w:val="1"/>
          <w:wAfter w:w="2664" w:type="dxa"/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236F" w14:textId="77777777" w:rsidR="00663E8E" w:rsidRPr="00663E8E" w:rsidRDefault="00663E8E" w:rsidP="00663E8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Ставка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1FE9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E52B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6CF2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874F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C43B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DFCE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A98C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0CD1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</w:tr>
      <w:tr w:rsidR="00663E8E" w:rsidRPr="00663E8E" w14:paraId="300F128C" w14:textId="77777777" w:rsidTr="00663E8E">
        <w:trPr>
          <w:gridAfter w:val="1"/>
          <w:wAfter w:w="2664" w:type="dxa"/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3CE9" w14:textId="77777777" w:rsidR="00663E8E" w:rsidRPr="00663E8E" w:rsidRDefault="00663E8E" w:rsidP="00663E8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Дисконтирующий множитель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8AA4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80CE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0,91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46C2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0,83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7E47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0,75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6918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0,68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AEEF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0,62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F259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0,56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0CE9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0,51</w:t>
            </w:r>
          </w:p>
        </w:tc>
      </w:tr>
      <w:tr w:rsidR="00663E8E" w:rsidRPr="00663E8E" w14:paraId="529160A5" w14:textId="77777777" w:rsidTr="00663E8E">
        <w:trPr>
          <w:gridAfter w:val="1"/>
          <w:wAfter w:w="2664" w:type="dxa"/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5EC6" w14:textId="77777777" w:rsidR="00663E8E" w:rsidRPr="00663E8E" w:rsidRDefault="00663E8E" w:rsidP="00663E8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Дисконтированные денежные потоки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AA92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-100,0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784F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9,1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3D4D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12,4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7B33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15,0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57A0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17,1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77F6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21,7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BBF6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28,2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8A8E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color w:val="000000"/>
                <w:lang w:val="ru-RU"/>
              </w:rPr>
              <w:t>25,7</w:t>
            </w:r>
          </w:p>
        </w:tc>
      </w:tr>
      <w:tr w:rsidR="00663E8E" w:rsidRPr="00663E8E" w14:paraId="492CE1CF" w14:textId="77777777" w:rsidTr="00663E8E">
        <w:trPr>
          <w:trHeight w:val="288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E358BD5" w14:textId="77777777" w:rsidR="00663E8E" w:rsidRPr="00663E8E" w:rsidRDefault="00663E8E" w:rsidP="00663E8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NPV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74247D0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663E8E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29,2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E3CF" w14:textId="77777777" w:rsidR="00663E8E" w:rsidRPr="00663E8E" w:rsidRDefault="00663E8E" w:rsidP="00663E8E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4F97" w14:textId="77777777" w:rsidR="00663E8E" w:rsidRPr="00663E8E" w:rsidRDefault="00663E8E" w:rsidP="00663E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5A6D" w14:textId="77777777" w:rsidR="00663E8E" w:rsidRPr="00663E8E" w:rsidRDefault="00663E8E" w:rsidP="00663E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EA21" w14:textId="77777777" w:rsidR="00663E8E" w:rsidRPr="00663E8E" w:rsidRDefault="00663E8E" w:rsidP="00663E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C85B" w14:textId="77777777" w:rsidR="00663E8E" w:rsidRPr="00663E8E" w:rsidRDefault="00663E8E" w:rsidP="00663E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3921" w14:textId="77777777" w:rsidR="00663E8E" w:rsidRPr="00663E8E" w:rsidRDefault="00663E8E" w:rsidP="00663E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7A63" w14:textId="77777777" w:rsidR="00663E8E" w:rsidRPr="00663E8E" w:rsidRDefault="00663E8E" w:rsidP="00663E8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5ED1E34" w14:textId="3C77EA0C" w:rsidR="00663E8E" w:rsidRPr="00663E8E" w:rsidRDefault="00663E8E" w:rsidP="00CD7F37">
      <w:pPr>
        <w:spacing w:before="120" w:after="1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Обратите внимание, что осуществляя расчеты в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ru-RU"/>
        </w:rPr>
        <w:t xml:space="preserve"> удобно использовать так называемым дисконтирующий множитель, то есть знаменатель формулы дисконтирования: для периода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 xml:space="preserve"> этот множитель равен </w:t>
      </w:r>
      <w:r w:rsidRPr="00663E8E">
        <w:rPr>
          <w:b/>
          <w:i/>
          <w:color w:val="000000"/>
          <w:sz w:val="28"/>
          <w:szCs w:val="28"/>
          <w:lang w:val="ru-RU"/>
        </w:rPr>
        <w:t>1/(1+</w:t>
      </w:r>
      <w:proofErr w:type="gramStart"/>
      <w:r w:rsidRPr="00663E8E">
        <w:rPr>
          <w:b/>
          <w:i/>
          <w:color w:val="000000"/>
          <w:sz w:val="28"/>
          <w:szCs w:val="28"/>
          <w:lang w:val="en-US"/>
        </w:rPr>
        <w:t>k</w:t>
      </w:r>
      <w:r w:rsidRPr="00663E8E">
        <w:rPr>
          <w:b/>
          <w:i/>
          <w:color w:val="000000"/>
          <w:sz w:val="28"/>
          <w:szCs w:val="28"/>
          <w:lang w:val="ru-RU"/>
        </w:rPr>
        <w:t>)</w:t>
      </w:r>
      <w:r w:rsidRPr="00663E8E">
        <w:rPr>
          <w:b/>
          <w:i/>
          <w:color w:val="000000"/>
          <w:sz w:val="28"/>
          <w:szCs w:val="28"/>
          <w:vertAlign w:val="superscript"/>
          <w:lang w:val="en-US"/>
        </w:rPr>
        <w:t>i</w:t>
      </w:r>
      <w:r w:rsidRPr="00663E8E">
        <w:rPr>
          <w:color w:val="000000"/>
          <w:sz w:val="28"/>
          <w:szCs w:val="28"/>
          <w:lang w:val="ru-RU"/>
        </w:rPr>
        <w:t>.</w:t>
      </w:r>
      <w:proofErr w:type="gramEnd"/>
      <w:r w:rsidRPr="00663E8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Этот множитель удобен тем, что (как мы увидим позже) позволяет эффективно и быстро считать </w:t>
      </w:r>
      <w:r>
        <w:rPr>
          <w:color w:val="000000"/>
          <w:sz w:val="28"/>
          <w:szCs w:val="28"/>
          <w:lang w:val="en-US"/>
        </w:rPr>
        <w:t>NPV</w:t>
      </w:r>
      <w:r>
        <w:rPr>
          <w:color w:val="000000"/>
          <w:sz w:val="28"/>
          <w:szCs w:val="28"/>
          <w:lang w:val="ru-RU"/>
        </w:rPr>
        <w:t xml:space="preserve"> проекта в случае переменной ставки дисконтирования.</w:t>
      </w:r>
    </w:p>
    <w:p w14:paraId="23F7C3DE" w14:textId="77777777" w:rsidR="00FE774A" w:rsidRDefault="00FE774A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262D0939" w14:textId="3A11BD23" w:rsidR="00FE774A" w:rsidRDefault="00FE774A" w:rsidP="00FE774A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FE774A">
        <w:rPr>
          <w:rFonts w:ascii="Arial" w:hAnsi="Arial" w:cs="Arial"/>
          <w:b/>
          <w:sz w:val="28"/>
          <w:szCs w:val="28"/>
        </w:rPr>
        <w:t>Задача 2</w:t>
      </w:r>
      <w:r>
        <w:rPr>
          <w:rFonts w:ascii="Arial" w:hAnsi="Arial" w:cs="Arial"/>
          <w:sz w:val="28"/>
          <w:szCs w:val="28"/>
        </w:rPr>
        <w:t xml:space="preserve">. Рассчитать </w:t>
      </w:r>
      <w:r>
        <w:rPr>
          <w:rFonts w:ascii="Arial" w:hAnsi="Arial" w:cs="Arial"/>
          <w:sz w:val="28"/>
          <w:szCs w:val="28"/>
          <w:lang w:val="en-US"/>
        </w:rPr>
        <w:t>NPV</w:t>
      </w:r>
      <w:r w:rsidRPr="00FE774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проекта, описанного денежными потоками из задачи 1, используя для этого только встроенные функции </w:t>
      </w:r>
      <w:r>
        <w:rPr>
          <w:rFonts w:ascii="Arial" w:hAnsi="Arial" w:cs="Arial"/>
          <w:sz w:val="28"/>
          <w:szCs w:val="28"/>
          <w:lang w:val="en-US"/>
        </w:rPr>
        <w:t>Excel</w:t>
      </w:r>
      <w:r w:rsidRPr="00FE774A">
        <w:rPr>
          <w:rFonts w:ascii="Arial" w:hAnsi="Arial" w:cs="Arial"/>
          <w:sz w:val="28"/>
          <w:szCs w:val="28"/>
        </w:rPr>
        <w:t>.</w:t>
      </w:r>
    </w:p>
    <w:p w14:paraId="17A3A6DF" w14:textId="2BADB4CC" w:rsidR="00FE774A" w:rsidRPr="00FE774A" w:rsidRDefault="00FE774A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Решение. Поскольку </w:t>
      </w:r>
      <w:r>
        <w:rPr>
          <w:rFonts w:ascii="Arial" w:hAnsi="Arial" w:cs="Arial"/>
          <w:sz w:val="28"/>
          <w:szCs w:val="28"/>
          <w:lang w:val="en-US"/>
        </w:rPr>
        <w:t>Excel</w:t>
      </w:r>
      <w:r w:rsidRPr="00FE774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является главным инструментом любого финансиста, то уже давно в нем присутствует большое количество финансовых функций, которые позволяют закрыть 90% задач,</w:t>
      </w:r>
      <w:r w:rsidRPr="00FE774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</w:t>
      </w:r>
      <w:r>
        <w:rPr>
          <w:rFonts w:ascii="Arial" w:hAnsi="Arial" w:cs="Arial"/>
          <w:sz w:val="28"/>
          <w:szCs w:val="28"/>
        </w:rPr>
        <w:lastRenderedPageBreak/>
        <w:t xml:space="preserve">которыми встречается современный финансист. Для нахождения </w:t>
      </w:r>
      <w:r>
        <w:rPr>
          <w:rFonts w:ascii="Arial" w:hAnsi="Arial" w:cs="Arial"/>
          <w:sz w:val="28"/>
          <w:szCs w:val="28"/>
          <w:lang w:val="en-US"/>
        </w:rPr>
        <w:t>NPV</w:t>
      </w:r>
      <w:r w:rsidRPr="00FD21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есть готовая функция – </w:t>
      </w:r>
      <w:proofErr w:type="gramStart"/>
      <w:r>
        <w:rPr>
          <w:rFonts w:ascii="Arial" w:hAnsi="Arial" w:cs="Arial"/>
          <w:sz w:val="28"/>
          <w:szCs w:val="28"/>
        </w:rPr>
        <w:t>ЧПС(</w:t>
      </w:r>
      <w:proofErr w:type="gramEnd"/>
      <w:r>
        <w:rPr>
          <w:rFonts w:ascii="Arial" w:hAnsi="Arial" w:cs="Arial"/>
          <w:sz w:val="28"/>
          <w:szCs w:val="28"/>
        </w:rPr>
        <w:t>)</w:t>
      </w:r>
      <w:r w:rsidR="00CC7306">
        <w:rPr>
          <w:rFonts w:ascii="Arial" w:hAnsi="Arial" w:cs="Arial"/>
          <w:sz w:val="28"/>
          <w:szCs w:val="28"/>
        </w:rPr>
        <w:t>, название функции – это аббревиатура от «Чистой Приведенной Стоимости».</w:t>
      </w:r>
      <w:r>
        <w:rPr>
          <w:rFonts w:ascii="Arial" w:hAnsi="Arial" w:cs="Arial"/>
          <w:sz w:val="28"/>
          <w:szCs w:val="28"/>
        </w:rPr>
        <w:t xml:space="preserve"> Применим ее к данному денежному потоку, и получим тот же ответ, что и в задаче 1 (чего и следовало ожидать)</w:t>
      </w:r>
      <w:r w:rsidR="00FD2105">
        <w:rPr>
          <w:rFonts w:ascii="Arial" w:hAnsi="Arial" w:cs="Arial"/>
          <w:sz w:val="28"/>
          <w:szCs w:val="28"/>
        </w:rPr>
        <w:t>.</w:t>
      </w:r>
    </w:p>
    <w:p w14:paraId="27082ADE" w14:textId="2F824025" w:rsidR="00FE774A" w:rsidRDefault="00FE774A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32E388E2" w14:textId="0E567F5E" w:rsidR="00FD2105" w:rsidRDefault="00FD2105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FD2105">
        <w:rPr>
          <w:rFonts w:ascii="Arial" w:hAnsi="Arial" w:cs="Arial"/>
          <w:b/>
          <w:sz w:val="28"/>
          <w:szCs w:val="28"/>
        </w:rPr>
        <w:t xml:space="preserve">Задача 3. </w:t>
      </w:r>
      <w:r w:rsidRPr="00FD2105">
        <w:rPr>
          <w:rFonts w:ascii="Arial" w:hAnsi="Arial" w:cs="Arial"/>
          <w:sz w:val="28"/>
          <w:szCs w:val="28"/>
        </w:rPr>
        <w:t>Определить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2105">
        <w:rPr>
          <w:rFonts w:ascii="Arial" w:hAnsi="Arial" w:cs="Arial"/>
          <w:sz w:val="28"/>
          <w:szCs w:val="28"/>
          <w:lang w:val="en-US"/>
        </w:rPr>
        <w:t>NPV</w:t>
      </w:r>
      <w:r w:rsidRPr="00FD2105">
        <w:rPr>
          <w:rFonts w:ascii="Arial" w:hAnsi="Arial" w:cs="Arial"/>
          <w:sz w:val="28"/>
          <w:szCs w:val="28"/>
        </w:rPr>
        <w:t xml:space="preserve"> проекта</w:t>
      </w:r>
      <w:r>
        <w:rPr>
          <w:rFonts w:ascii="Arial" w:hAnsi="Arial" w:cs="Arial"/>
          <w:sz w:val="28"/>
          <w:szCs w:val="28"/>
        </w:rPr>
        <w:t xml:space="preserve"> с нерегулярными денежными потоками:</w:t>
      </w: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1680"/>
        <w:gridCol w:w="800"/>
        <w:gridCol w:w="800"/>
        <w:gridCol w:w="800"/>
        <w:gridCol w:w="800"/>
        <w:gridCol w:w="800"/>
        <w:gridCol w:w="800"/>
      </w:tblGrid>
      <w:tr w:rsidR="00FD2105" w:rsidRPr="00FD2105" w14:paraId="58813999" w14:textId="77777777" w:rsidTr="00FD2105">
        <w:trPr>
          <w:trHeight w:val="288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9B928E0" w14:textId="77777777" w:rsidR="00FD2105" w:rsidRPr="00FD2105" w:rsidRDefault="00FD2105" w:rsidP="00FD210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F61D4A5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7278B6C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31C5AAC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1CF20F2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22FC10D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D0DE118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FD2105" w:rsidRPr="00FD2105" w14:paraId="686E4B10" w14:textId="77777777" w:rsidTr="00FD2105">
        <w:trPr>
          <w:trHeight w:val="288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814A" w14:textId="77777777" w:rsidR="00FD2105" w:rsidRPr="00FD2105" w:rsidRDefault="00FD2105" w:rsidP="00FD210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денежный поток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E480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DCA4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46C2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6FBF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C22F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7012" w14:textId="77777777" w:rsidR="00FD2105" w:rsidRPr="00FD2105" w:rsidRDefault="00FD2105" w:rsidP="00FD210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2105">
              <w:rPr>
                <w:rFonts w:ascii="Calibri" w:eastAsia="Times New Roman" w:hAnsi="Calibri" w:cs="Calibri"/>
                <w:color w:val="000000"/>
                <w:lang w:val="ru-RU"/>
              </w:rPr>
              <w:t>70</w:t>
            </w:r>
          </w:p>
        </w:tc>
      </w:tr>
    </w:tbl>
    <w:p w14:paraId="54BF9897" w14:textId="3112A075" w:rsidR="00FE774A" w:rsidRDefault="00FD2105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FD2105">
        <w:rPr>
          <w:rFonts w:ascii="Arial" w:hAnsi="Arial" w:cs="Arial"/>
          <w:sz w:val="28"/>
          <w:szCs w:val="28"/>
        </w:rPr>
        <w:t>Решение.</w:t>
      </w:r>
      <w:r>
        <w:rPr>
          <w:rFonts w:ascii="Arial" w:hAnsi="Arial" w:cs="Arial"/>
          <w:sz w:val="28"/>
          <w:szCs w:val="28"/>
        </w:rPr>
        <w:t xml:space="preserve"> В случае нерегулярных денежных потоков</w:t>
      </w:r>
      <w:r w:rsidR="00CC7306" w:rsidRPr="00113E1A">
        <w:rPr>
          <w:rFonts w:ascii="Arial" w:hAnsi="Arial" w:cs="Arial"/>
          <w:sz w:val="28"/>
          <w:szCs w:val="28"/>
        </w:rPr>
        <w:t xml:space="preserve"> (</w:t>
      </w:r>
      <w:r w:rsidR="00CC7306">
        <w:rPr>
          <w:rFonts w:ascii="Arial" w:hAnsi="Arial" w:cs="Arial"/>
          <w:sz w:val="28"/>
          <w:szCs w:val="28"/>
        </w:rPr>
        <w:t>то есть тех, которые происходят через неравные промежутки времени)</w:t>
      </w:r>
      <w:r>
        <w:rPr>
          <w:rFonts w:ascii="Arial" w:hAnsi="Arial" w:cs="Arial"/>
          <w:sz w:val="28"/>
          <w:szCs w:val="28"/>
        </w:rPr>
        <w:t xml:space="preserve"> мы, к сожалению, не можем применить готовую функцию ЧПС, и </w:t>
      </w:r>
      <w:r w:rsidR="00C87F33">
        <w:rPr>
          <w:rFonts w:ascii="Arial" w:hAnsi="Arial" w:cs="Arial"/>
          <w:sz w:val="28"/>
          <w:szCs w:val="28"/>
        </w:rPr>
        <w:t>будем</w:t>
      </w:r>
      <w:r>
        <w:rPr>
          <w:rFonts w:ascii="Arial" w:hAnsi="Arial" w:cs="Arial"/>
          <w:sz w:val="28"/>
          <w:szCs w:val="28"/>
        </w:rPr>
        <w:t xml:space="preserve"> считать сами</w:t>
      </w:r>
      <w:r w:rsidR="000F3403">
        <w:rPr>
          <w:rFonts w:ascii="Arial" w:hAnsi="Arial" w:cs="Arial"/>
          <w:sz w:val="28"/>
          <w:szCs w:val="28"/>
        </w:rPr>
        <w:t>, используя дисконтирование каждого потока:</w:t>
      </w:r>
    </w:p>
    <w:tbl>
      <w:tblPr>
        <w:tblW w:w="8274" w:type="dxa"/>
        <w:jc w:val="center"/>
        <w:tblLook w:val="04A0" w:firstRow="1" w:lastRow="0" w:firstColumn="1" w:lastColumn="0" w:noHBand="0" w:noVBand="1"/>
      </w:tblPr>
      <w:tblGrid>
        <w:gridCol w:w="3594"/>
        <w:gridCol w:w="780"/>
        <w:gridCol w:w="780"/>
        <w:gridCol w:w="780"/>
        <w:gridCol w:w="780"/>
        <w:gridCol w:w="780"/>
        <w:gridCol w:w="780"/>
      </w:tblGrid>
      <w:tr w:rsidR="000F3403" w:rsidRPr="000F3403" w14:paraId="277DA2F9" w14:textId="77777777" w:rsidTr="000F3403">
        <w:trPr>
          <w:trHeight w:val="288"/>
          <w:jc w:val="center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81BB626" w14:textId="77777777" w:rsidR="000F3403" w:rsidRPr="000F3403" w:rsidRDefault="000F3403" w:rsidP="000F34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A27C597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2D42060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EEAD9A4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2AC4F74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770FE0A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4CEAADD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0F3403" w:rsidRPr="000F3403" w14:paraId="06267306" w14:textId="77777777" w:rsidTr="000F3403">
        <w:trPr>
          <w:trHeight w:val="288"/>
          <w:jc w:val="center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F743" w14:textId="77777777" w:rsidR="000F3403" w:rsidRPr="000F3403" w:rsidRDefault="000F3403" w:rsidP="000F34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Денежные потоки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FCA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0F92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2DCE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0289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45A5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70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98CA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70</w:t>
            </w:r>
          </w:p>
        </w:tc>
      </w:tr>
      <w:tr w:rsidR="000F3403" w:rsidRPr="000F3403" w14:paraId="4AF4CF5A" w14:textId="77777777" w:rsidTr="000F3403">
        <w:trPr>
          <w:trHeight w:val="288"/>
          <w:jc w:val="center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678D" w14:textId="77777777" w:rsidR="000F3403" w:rsidRPr="000F3403" w:rsidRDefault="000F3403" w:rsidP="000F34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Дисконтированные денежные потоки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52CD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-100,0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86B9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36,4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319D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33,1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15AB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34,2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45D3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39,5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5724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35,9</w:t>
            </w:r>
          </w:p>
        </w:tc>
      </w:tr>
      <w:tr w:rsidR="000F3403" w:rsidRPr="000F3403" w14:paraId="766E87B8" w14:textId="77777777" w:rsidTr="000F3403">
        <w:trPr>
          <w:trHeight w:val="288"/>
          <w:jc w:val="center"/>
        </w:trPr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9048" w14:textId="77777777" w:rsidR="000F3403" w:rsidRPr="000F3403" w:rsidRDefault="000F3403" w:rsidP="000F340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Ставка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D2CD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color w:val="000000"/>
                <w:lang w:val="ru-RU"/>
              </w:rPr>
              <w:t>10%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E899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2586" w14:textId="77777777" w:rsidR="000F3403" w:rsidRPr="000F3403" w:rsidRDefault="000F3403" w:rsidP="000F34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6DC0" w14:textId="77777777" w:rsidR="000F3403" w:rsidRPr="000F3403" w:rsidRDefault="000F3403" w:rsidP="000F34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6A6B" w14:textId="77777777" w:rsidR="000F3403" w:rsidRPr="000F3403" w:rsidRDefault="000F3403" w:rsidP="000F34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5486" w14:textId="77777777" w:rsidR="000F3403" w:rsidRPr="000F3403" w:rsidRDefault="000F3403" w:rsidP="000F34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F3403" w:rsidRPr="000F3403" w14:paraId="6F24CB02" w14:textId="77777777" w:rsidTr="000F3403">
        <w:trPr>
          <w:trHeight w:val="288"/>
          <w:jc w:val="center"/>
        </w:trPr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959A565" w14:textId="77777777" w:rsidR="000F3403" w:rsidRPr="000F3403" w:rsidRDefault="000F3403" w:rsidP="000F3403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NPV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F2AB76E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0F3403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79,0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E974" w14:textId="77777777" w:rsidR="000F3403" w:rsidRPr="000F3403" w:rsidRDefault="000F3403" w:rsidP="000F340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CF9A" w14:textId="77777777" w:rsidR="000F3403" w:rsidRPr="000F3403" w:rsidRDefault="000F3403" w:rsidP="000F34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ECDC" w14:textId="77777777" w:rsidR="000F3403" w:rsidRPr="000F3403" w:rsidRDefault="000F3403" w:rsidP="000F34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8A51" w14:textId="77777777" w:rsidR="000F3403" w:rsidRPr="000F3403" w:rsidRDefault="000F3403" w:rsidP="000F34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0975" w14:textId="77777777" w:rsidR="000F3403" w:rsidRPr="000F3403" w:rsidRDefault="000F3403" w:rsidP="000F340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949F7EA" w14:textId="383B6326" w:rsidR="000F3403" w:rsidRDefault="000F3403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59577A66" w14:textId="3134CB8D" w:rsidR="000F3403" w:rsidRDefault="000F3403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F3403">
        <w:rPr>
          <w:rFonts w:ascii="Arial" w:hAnsi="Arial" w:cs="Arial"/>
          <w:b/>
          <w:sz w:val="28"/>
          <w:szCs w:val="28"/>
        </w:rPr>
        <w:t>Задача 4</w:t>
      </w:r>
      <w:r>
        <w:rPr>
          <w:rFonts w:ascii="Arial" w:hAnsi="Arial" w:cs="Arial"/>
          <w:sz w:val="28"/>
          <w:szCs w:val="28"/>
        </w:rPr>
        <w:t xml:space="preserve">. </w:t>
      </w:r>
      <w:r w:rsidR="0066124E">
        <w:rPr>
          <w:rFonts w:ascii="Arial" w:hAnsi="Arial" w:cs="Arial"/>
          <w:sz w:val="28"/>
          <w:szCs w:val="28"/>
        </w:rPr>
        <w:t xml:space="preserve">Найти </w:t>
      </w:r>
      <w:r w:rsidR="0066124E">
        <w:rPr>
          <w:rFonts w:ascii="Arial" w:hAnsi="Arial" w:cs="Arial"/>
          <w:sz w:val="28"/>
          <w:szCs w:val="28"/>
          <w:lang w:val="en-US"/>
        </w:rPr>
        <w:t>NPV</w:t>
      </w:r>
      <w:r w:rsidR="0066124E" w:rsidRPr="0066124E">
        <w:rPr>
          <w:rFonts w:ascii="Arial" w:hAnsi="Arial" w:cs="Arial"/>
          <w:sz w:val="28"/>
          <w:szCs w:val="28"/>
        </w:rPr>
        <w:t xml:space="preserve"> </w:t>
      </w:r>
      <w:r w:rsidR="0066124E">
        <w:rPr>
          <w:rFonts w:ascii="Arial" w:hAnsi="Arial" w:cs="Arial"/>
          <w:sz w:val="28"/>
          <w:szCs w:val="28"/>
        </w:rPr>
        <w:t>проекта из задачи 1, если ставка дисконтирования (стоимость денег для инвестора) уменьшается со временем по следующему графику: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332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66124E" w:rsidRPr="0066124E" w14:paraId="69E29933" w14:textId="77777777" w:rsidTr="0066124E">
        <w:trPr>
          <w:trHeight w:val="288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5632ED3" w14:textId="77777777" w:rsidR="0066124E" w:rsidRPr="0066124E" w:rsidRDefault="0066124E" w:rsidP="006612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90847D1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DB7FDBC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68DE2DA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C447899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9D35049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ABBDE07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441A6C2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5A72FD4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66124E" w:rsidRPr="0066124E" w14:paraId="461C9302" w14:textId="77777777" w:rsidTr="0066124E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3AC8" w14:textId="77777777" w:rsidR="0066124E" w:rsidRPr="0066124E" w:rsidRDefault="0066124E" w:rsidP="006612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Денежные потоки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CACC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BA2B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D717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7488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63E3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D8B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7D8F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BC67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  <w:tr w:rsidR="0066124E" w:rsidRPr="0066124E" w14:paraId="66C874D0" w14:textId="77777777" w:rsidTr="0066124E">
        <w:trPr>
          <w:trHeight w:val="288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9A87" w14:textId="77777777" w:rsidR="0066124E" w:rsidRPr="0066124E" w:rsidRDefault="0066124E" w:rsidP="0066124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Ставка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0EFA" w14:textId="450C4A78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,0</w:t>
            </w: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4FCE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11,5%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7A84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11,0%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C3E9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10,5%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B70E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10,0%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8633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9,5%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44F2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9,0%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FB967" w14:textId="77777777" w:rsidR="0066124E" w:rsidRPr="0066124E" w:rsidRDefault="0066124E" w:rsidP="0066124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66124E">
              <w:rPr>
                <w:rFonts w:ascii="Calibri" w:eastAsia="Times New Roman" w:hAnsi="Calibri" w:cs="Calibri"/>
                <w:color w:val="000000"/>
                <w:lang w:val="ru-RU"/>
              </w:rPr>
              <w:t>8,5%</w:t>
            </w:r>
          </w:p>
        </w:tc>
      </w:tr>
    </w:tbl>
    <w:p w14:paraId="5171BD0F" w14:textId="0DCEA611" w:rsidR="0066124E" w:rsidRDefault="0037380F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Решение. Применить готовую формулу ЧПС мы не сможем, так как в нее можно передать только один параметр ставки дисконтирования, а здесь их много. Поэтому сделаем расчет аналогично задаче 1, только в расчете дисконтирующих множителей будут учитываться разные значения ставок:</w:t>
      </w:r>
    </w:p>
    <w:tbl>
      <w:tblPr>
        <w:tblW w:w="9834" w:type="dxa"/>
        <w:tblLook w:val="04A0" w:firstRow="1" w:lastRow="0" w:firstColumn="1" w:lastColumn="0" w:noHBand="0" w:noVBand="1"/>
      </w:tblPr>
      <w:tblGrid>
        <w:gridCol w:w="3594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FD364F" w:rsidRPr="00FD364F" w14:paraId="4F6C9F16" w14:textId="77777777" w:rsidTr="00FD364F">
        <w:trPr>
          <w:trHeight w:val="288"/>
        </w:trPr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7991AB8" w14:textId="77777777" w:rsidR="00FD364F" w:rsidRPr="00FD364F" w:rsidRDefault="00FD364F" w:rsidP="00FD364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7A2DB3D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DC17731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206904F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0DAE3C4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860B177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0851C37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D9838BA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3C5341A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FD364F" w:rsidRPr="00FD364F" w14:paraId="1E4D1670" w14:textId="77777777" w:rsidTr="00FD364F">
        <w:trPr>
          <w:trHeight w:val="288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070" w14:textId="77777777" w:rsidR="00FD364F" w:rsidRPr="00FD364F" w:rsidRDefault="00FD364F" w:rsidP="00FD364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Денежные потоки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7C51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E8AD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DFA2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18D3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41BA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45B3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C8A8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ACB2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  <w:tr w:rsidR="00FD364F" w:rsidRPr="00FD364F" w14:paraId="48B5C0B0" w14:textId="77777777" w:rsidTr="00FD364F">
        <w:trPr>
          <w:trHeight w:val="288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7E23" w14:textId="77777777" w:rsidR="00FD364F" w:rsidRPr="00FD364F" w:rsidRDefault="00FD364F" w:rsidP="00FD364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Ставка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C813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12%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60F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11,5%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0951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11,0%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4749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10,5%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93B7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10,0%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7EF1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9,5%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A483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9,0%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21F0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8,5%</w:t>
            </w:r>
          </w:p>
        </w:tc>
      </w:tr>
      <w:tr w:rsidR="00FD364F" w:rsidRPr="00FD364F" w14:paraId="26EA11E9" w14:textId="77777777" w:rsidTr="00FD364F">
        <w:trPr>
          <w:trHeight w:val="288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0B3B" w14:textId="77777777" w:rsidR="00FD364F" w:rsidRPr="00FD364F" w:rsidRDefault="00FD364F" w:rsidP="00FD364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Дисконтирующий множитель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DAD5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1,00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F5B9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0,90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399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0,81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BA08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0,73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8BB8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0,66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B7E8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0,61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239C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0,56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F9D5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0,51</w:t>
            </w:r>
          </w:p>
        </w:tc>
      </w:tr>
      <w:tr w:rsidR="00FD364F" w:rsidRPr="00FD364F" w14:paraId="2C182F93" w14:textId="77777777" w:rsidTr="00FD364F">
        <w:trPr>
          <w:trHeight w:val="288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CD97" w14:textId="77777777" w:rsidR="00FD364F" w:rsidRPr="00FD364F" w:rsidRDefault="00FD364F" w:rsidP="00FD364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Дисконтированные денежные потоки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11AB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-100,0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91AE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9,0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A1C4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12,1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C912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14,6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B4D3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16,6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AABE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21,2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F552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27,8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15E9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color w:val="000000"/>
                <w:lang w:val="ru-RU"/>
              </w:rPr>
              <w:t>25,7</w:t>
            </w:r>
          </w:p>
        </w:tc>
      </w:tr>
      <w:tr w:rsidR="00FD364F" w:rsidRPr="00FD364F" w14:paraId="70B8612B" w14:textId="77777777" w:rsidTr="00FD364F">
        <w:trPr>
          <w:trHeight w:val="288"/>
        </w:trPr>
        <w:tc>
          <w:tcPr>
            <w:tcW w:w="3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6E5E4C6" w14:textId="77777777" w:rsidR="00FD364F" w:rsidRPr="00FD364F" w:rsidRDefault="00FD364F" w:rsidP="00FD364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NPV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2C8641E8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FD364F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27,1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2578" w14:textId="77777777" w:rsidR="00FD364F" w:rsidRPr="00FD364F" w:rsidRDefault="00FD364F" w:rsidP="00FD364F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2B50" w14:textId="77777777" w:rsidR="00FD364F" w:rsidRPr="00FD364F" w:rsidRDefault="00FD364F" w:rsidP="00FD36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50D0" w14:textId="77777777" w:rsidR="00FD364F" w:rsidRPr="00FD364F" w:rsidRDefault="00FD364F" w:rsidP="00FD36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109C" w14:textId="77777777" w:rsidR="00FD364F" w:rsidRPr="00FD364F" w:rsidRDefault="00FD364F" w:rsidP="00FD36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EA5E" w14:textId="77777777" w:rsidR="00FD364F" w:rsidRPr="00FD364F" w:rsidRDefault="00FD364F" w:rsidP="00FD36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ECBE" w14:textId="77777777" w:rsidR="00FD364F" w:rsidRPr="00FD364F" w:rsidRDefault="00FD364F" w:rsidP="00FD36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11A4" w14:textId="77777777" w:rsidR="00FD364F" w:rsidRPr="00FD364F" w:rsidRDefault="00FD364F" w:rsidP="00FD364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570875B7" w14:textId="6FCA2DFB" w:rsidR="00970667" w:rsidRPr="00113E1A" w:rsidRDefault="00CC7306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113E1A">
        <w:rPr>
          <w:rFonts w:ascii="Arial" w:hAnsi="Arial" w:cs="Arial"/>
          <w:sz w:val="28"/>
          <w:szCs w:val="28"/>
        </w:rPr>
        <w:t xml:space="preserve">Таким образом, </w:t>
      </w:r>
      <w:r>
        <w:rPr>
          <w:rFonts w:ascii="Arial" w:hAnsi="Arial" w:cs="Arial"/>
          <w:sz w:val="28"/>
          <w:szCs w:val="28"/>
        </w:rPr>
        <w:t xml:space="preserve">если нам нужно посчитать </w:t>
      </w:r>
      <w:r>
        <w:rPr>
          <w:rFonts w:ascii="Arial" w:hAnsi="Arial" w:cs="Arial"/>
          <w:sz w:val="28"/>
          <w:szCs w:val="28"/>
          <w:lang w:val="en-US"/>
        </w:rPr>
        <w:t>NPV</w:t>
      </w:r>
      <w:r w:rsidRPr="00113E1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проекта с регулярными денежными потоками и с постоянной ставкой дисконтирования, то мы можем пользоваться функцией </w:t>
      </w:r>
      <w:proofErr w:type="gramStart"/>
      <w:r>
        <w:rPr>
          <w:rFonts w:ascii="Arial" w:hAnsi="Arial" w:cs="Arial"/>
          <w:sz w:val="28"/>
          <w:szCs w:val="28"/>
        </w:rPr>
        <w:t>ЧПС(</w:t>
      </w:r>
      <w:proofErr w:type="gramEnd"/>
      <w:r>
        <w:rPr>
          <w:rFonts w:ascii="Arial" w:hAnsi="Arial" w:cs="Arial"/>
          <w:sz w:val="28"/>
          <w:szCs w:val="28"/>
        </w:rPr>
        <w:t xml:space="preserve">). Если же потоки нерегулярны, либо если ставка дисконтирования меняется от периода к периоду, то функция </w:t>
      </w:r>
      <w:proofErr w:type="gramStart"/>
      <w:r>
        <w:rPr>
          <w:rFonts w:ascii="Arial" w:hAnsi="Arial" w:cs="Arial"/>
          <w:sz w:val="28"/>
          <w:szCs w:val="28"/>
        </w:rPr>
        <w:t>ЧПС(</w:t>
      </w:r>
      <w:proofErr w:type="gramEnd"/>
      <w:r>
        <w:rPr>
          <w:rFonts w:ascii="Arial" w:hAnsi="Arial" w:cs="Arial"/>
          <w:sz w:val="28"/>
          <w:szCs w:val="28"/>
        </w:rPr>
        <w:t xml:space="preserve">) неприменима, нужно рассчитывать </w:t>
      </w:r>
      <w:r>
        <w:rPr>
          <w:rFonts w:ascii="Arial" w:hAnsi="Arial" w:cs="Arial"/>
          <w:sz w:val="28"/>
          <w:szCs w:val="28"/>
          <w:lang w:val="en-US"/>
        </w:rPr>
        <w:t>NPV</w:t>
      </w:r>
      <w:r>
        <w:rPr>
          <w:rFonts w:ascii="Arial" w:hAnsi="Arial" w:cs="Arial"/>
          <w:sz w:val="28"/>
          <w:szCs w:val="28"/>
        </w:rPr>
        <w:t xml:space="preserve"> вручную.</w:t>
      </w:r>
    </w:p>
    <w:p w14:paraId="75A9E10B" w14:textId="77777777" w:rsidR="00CC7306" w:rsidRDefault="00CC7306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b/>
          <w:sz w:val="28"/>
          <w:szCs w:val="28"/>
        </w:rPr>
      </w:pPr>
    </w:p>
    <w:p w14:paraId="0E3A24DA" w14:textId="42627AA9" w:rsidR="00652D0D" w:rsidRPr="00652D0D" w:rsidRDefault="007D5CDC" w:rsidP="003F588B">
      <w:pPr>
        <w:pStyle w:val="a6"/>
        <w:spacing w:before="120" w:beforeAutospacing="0" w:after="120" w:afterAutospacing="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ВНУТРЕННЯЯ НОРМА ДОХОДНОСТИ</w:t>
      </w:r>
    </w:p>
    <w:p w14:paraId="4D24528D" w14:textId="77777777" w:rsidR="0056752F" w:rsidRPr="0056752F" w:rsidRDefault="0056752F" w:rsidP="0056752F">
      <w:pPr>
        <w:spacing w:before="120" w:after="120"/>
        <w:rPr>
          <w:sz w:val="28"/>
          <w:szCs w:val="28"/>
          <w:lang w:val="ru-RU"/>
        </w:rPr>
      </w:pPr>
      <w:r w:rsidRPr="0056752F">
        <w:rPr>
          <w:sz w:val="28"/>
          <w:szCs w:val="28"/>
          <w:lang w:val="ru-RU"/>
        </w:rPr>
        <w:t>Этот показатель является вторым по важности и частоте использования среди всех финансовых метрик оценки эффективности инвестиционного проекта</w:t>
      </w:r>
    </w:p>
    <w:p w14:paraId="3588F4D0" w14:textId="6FF9707C" w:rsidR="00E7314A" w:rsidRDefault="0056752F" w:rsidP="0056752F">
      <w:pPr>
        <w:spacing w:before="120" w:after="120"/>
        <w:rPr>
          <w:sz w:val="28"/>
          <w:szCs w:val="28"/>
          <w:lang w:val="ru-RU"/>
        </w:rPr>
      </w:pPr>
      <w:r w:rsidRPr="0056752F">
        <w:rPr>
          <w:sz w:val="28"/>
          <w:szCs w:val="28"/>
          <w:lang w:val="ru-RU"/>
        </w:rPr>
        <w:t>Внутренняя норма доходности (IRR) - ставка дисконтирования, при которой чистая приведенная стоимость проекта равна 0:</w:t>
      </w:r>
    </w:p>
    <w:p w14:paraId="4F5D35BD" w14:textId="7611DA78" w:rsidR="00D24850" w:rsidRDefault="00D24850" w:rsidP="0056752F">
      <w:pPr>
        <w:spacing w:before="120" w:after="120"/>
        <w:rPr>
          <w:sz w:val="28"/>
          <w:szCs w:val="28"/>
          <w:lang w:val="ru-RU"/>
        </w:rPr>
      </w:pPr>
      <w:r w:rsidRPr="00D24850">
        <w:rPr>
          <w:noProof/>
          <w:sz w:val="28"/>
          <w:szCs w:val="28"/>
          <w:lang w:val="ru-RU"/>
        </w:rPr>
        <w:drawing>
          <wp:inline distT="0" distB="0" distL="0" distR="0" wp14:anchorId="0FC7AD27" wp14:editId="0268742D">
            <wp:extent cx="5733415" cy="634110"/>
            <wp:effectExtent l="0" t="0" r="635" b="0"/>
            <wp:docPr id="2" name="Рисунок 2" descr="https://lh3.googleusercontent.com/4mG9WfV18-lQr7hE2qi20P_Un55Rh7TL8iYReDJgQJ3IwKscDSn8eBuZBCHh52WkG-MBMLECJZg3xLeDu8irRORYuflhzZoAZ43g0HvIe9vus0RtZERjc3pWWmGBHC-BQt0abi_V-o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4mG9WfV18-lQr7hE2qi20P_Un55Rh7TL8iYReDJgQJ3IwKscDSn8eBuZBCHh52WkG-MBMLECJZg3xLeDu8irRORYuflhzZoAZ43g0HvIe9vus0RtZERjc3pWWmGBHC-BQt0abi_V-ox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8CC2" w14:textId="22FAA048" w:rsidR="00D24850" w:rsidRDefault="00D24850" w:rsidP="00D24850">
      <w:pPr>
        <w:spacing w:before="120" w:after="120"/>
        <w:rPr>
          <w:sz w:val="28"/>
          <w:szCs w:val="28"/>
          <w:lang w:val="ru-RU"/>
        </w:rPr>
      </w:pPr>
      <w:proofErr w:type="gramStart"/>
      <w:r w:rsidRPr="00D24850">
        <w:rPr>
          <w:sz w:val="28"/>
          <w:szCs w:val="28"/>
          <w:lang w:val="ru-RU"/>
        </w:rPr>
        <w:t>Основная экономическая интерпретация показателя</w:t>
      </w:r>
      <w:proofErr w:type="gramEnd"/>
      <w:r w:rsidRPr="00D24850">
        <w:rPr>
          <w:sz w:val="28"/>
          <w:szCs w:val="28"/>
          <w:lang w:val="ru-RU"/>
        </w:rPr>
        <w:t xml:space="preserve"> следующая: </w:t>
      </w:r>
      <w:r w:rsidRPr="00D24850">
        <w:rPr>
          <w:sz w:val="28"/>
          <w:szCs w:val="28"/>
          <w:lang w:val="ru-RU"/>
        </w:rPr>
        <w:br/>
        <w:t xml:space="preserve">IRR показывает максимальную доходность, которую проект может приносить инвестору, исходя из прогнозных характеристик денежного потока, т.е. его </w:t>
      </w:r>
      <w:r>
        <w:rPr>
          <w:sz w:val="28"/>
          <w:szCs w:val="28"/>
          <w:lang w:val="ru-RU"/>
        </w:rPr>
        <w:t>«</w:t>
      </w:r>
      <w:r w:rsidRPr="00D24850">
        <w:rPr>
          <w:sz w:val="28"/>
          <w:szCs w:val="28"/>
          <w:lang w:val="ru-RU"/>
        </w:rPr>
        <w:t>внутреннюю</w:t>
      </w:r>
      <w:r>
        <w:rPr>
          <w:sz w:val="28"/>
          <w:szCs w:val="28"/>
          <w:lang w:val="ru-RU"/>
        </w:rPr>
        <w:t>»</w:t>
      </w:r>
      <w:r w:rsidRPr="00D24850">
        <w:rPr>
          <w:sz w:val="28"/>
          <w:szCs w:val="28"/>
          <w:lang w:val="ru-RU"/>
        </w:rPr>
        <w:t xml:space="preserve"> доходность</w:t>
      </w:r>
      <w:r>
        <w:rPr>
          <w:sz w:val="28"/>
          <w:szCs w:val="28"/>
          <w:lang w:val="ru-RU"/>
        </w:rPr>
        <w:t xml:space="preserve">. Почему внутреннюю? Обратите внимание: в отличие от показателя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  <w:lang w:val="ru-RU"/>
        </w:rPr>
        <w:t xml:space="preserve"> мы не делаем никаких допущений о стоимости денег и требуемой доходности. Мы просто смотрим на параметры проекта (суммы и сроки) и делаем расчет на их основе. Поэтому та доходность, которую мы получаем – это внутреннее «свойство» данного проекта!</w:t>
      </w:r>
    </w:p>
    <w:p w14:paraId="03E3BB62" w14:textId="16C49EAC" w:rsidR="00D24850" w:rsidRDefault="00A35E41" w:rsidP="00A35E41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же принимать решение на основе показателя </w:t>
      </w:r>
      <w:r>
        <w:rPr>
          <w:sz w:val="28"/>
          <w:szCs w:val="28"/>
          <w:lang w:val="en-US"/>
        </w:rPr>
        <w:t>IRR</w:t>
      </w:r>
      <w:r w:rsidRPr="00A35E41">
        <w:rPr>
          <w:sz w:val="28"/>
          <w:szCs w:val="28"/>
          <w:lang w:val="ru-RU"/>
        </w:rPr>
        <w:t xml:space="preserve">? Критерий принятия решения по IRR: </w:t>
      </w:r>
      <w:r>
        <w:rPr>
          <w:sz w:val="28"/>
          <w:szCs w:val="28"/>
          <w:lang w:val="ru-RU"/>
        </w:rPr>
        <w:t>«</w:t>
      </w:r>
      <w:r w:rsidRPr="00A35E41">
        <w:rPr>
          <w:b/>
          <w:sz w:val="28"/>
          <w:szCs w:val="28"/>
          <w:lang w:val="ru-RU"/>
        </w:rPr>
        <w:t>все инвестиционные проекты, у которых IRR больше требуемой доходности для инвестора, следует принимать</w:t>
      </w:r>
      <w:r>
        <w:rPr>
          <w:b/>
          <w:sz w:val="28"/>
          <w:szCs w:val="28"/>
          <w:lang w:val="ru-RU"/>
        </w:rPr>
        <w:t>, а проекты с меньшей доходностью - отвергать</w:t>
      </w:r>
      <w:r>
        <w:rPr>
          <w:sz w:val="28"/>
          <w:szCs w:val="28"/>
          <w:lang w:val="ru-RU"/>
        </w:rPr>
        <w:t>».</w:t>
      </w:r>
    </w:p>
    <w:p w14:paraId="1007F0E6" w14:textId="4286F8EE" w:rsidR="00A35E41" w:rsidRDefault="00A35E41" w:rsidP="00A35E41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Может возникнуть вопрос: а зачем нужен </w:t>
      </w:r>
      <w:r>
        <w:rPr>
          <w:sz w:val="28"/>
          <w:szCs w:val="28"/>
          <w:lang w:val="en-US"/>
        </w:rPr>
        <w:t>IRR</w:t>
      </w:r>
      <w:r w:rsidRPr="00A35E4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если у нас уже есть хороший показатель </w:t>
      </w:r>
      <w:r>
        <w:rPr>
          <w:sz w:val="28"/>
          <w:szCs w:val="28"/>
          <w:lang w:val="en-US"/>
        </w:rPr>
        <w:t>NPV</w:t>
      </w:r>
      <w:r w:rsidRPr="00A35E41">
        <w:rPr>
          <w:sz w:val="28"/>
          <w:szCs w:val="28"/>
          <w:lang w:val="ru-RU"/>
        </w:rPr>
        <w:t>?</w:t>
      </w:r>
    </w:p>
    <w:p w14:paraId="6B41B3FA" w14:textId="7A664366" w:rsidR="00A35E41" w:rsidRDefault="00A35E41" w:rsidP="00A35E41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Действительно, с</w:t>
      </w:r>
      <w:r w:rsidRPr="00A35E41">
        <w:rPr>
          <w:sz w:val="28"/>
          <w:szCs w:val="28"/>
          <w:lang w:val="ru-RU"/>
        </w:rPr>
        <w:t xml:space="preserve"> математической точки зрения критерии NPV и IRR равноценны, и однозначно соответствуют друг другу: если ставка дисконтирования меньше IRR, то </w:t>
      </w:r>
      <w:proofErr w:type="gramStart"/>
      <w:r w:rsidRPr="00A35E41">
        <w:rPr>
          <w:sz w:val="28"/>
          <w:szCs w:val="28"/>
          <w:lang w:val="ru-RU"/>
        </w:rPr>
        <w:t>NPV &gt;</w:t>
      </w:r>
      <w:proofErr w:type="gramEnd"/>
      <w:r w:rsidRPr="00A35E41">
        <w:rPr>
          <w:sz w:val="28"/>
          <w:szCs w:val="28"/>
          <w:lang w:val="ru-RU"/>
        </w:rPr>
        <w:t xml:space="preserve"> 0 и наоборот.</w:t>
      </w:r>
      <w:r>
        <w:rPr>
          <w:sz w:val="28"/>
          <w:szCs w:val="28"/>
          <w:lang w:val="ru-RU"/>
        </w:rPr>
        <w:t xml:space="preserve"> Однако с</w:t>
      </w:r>
      <w:r w:rsidRPr="00A35E41">
        <w:rPr>
          <w:sz w:val="28"/>
          <w:szCs w:val="28"/>
          <w:lang w:val="ru-RU"/>
        </w:rPr>
        <w:t xml:space="preserve"> точки зрения удобства использования критерий IRR дает результат в виде процентной доходности, что делает процесс сравнения легче и удобней</w:t>
      </w:r>
      <w:r>
        <w:rPr>
          <w:sz w:val="28"/>
          <w:szCs w:val="28"/>
          <w:lang w:val="ru-RU"/>
        </w:rPr>
        <w:t>. Так сложилось, что инвесторам проще воспринимать</w:t>
      </w:r>
      <w:r w:rsidR="00CC7306">
        <w:rPr>
          <w:sz w:val="28"/>
          <w:szCs w:val="28"/>
          <w:lang w:val="ru-RU"/>
        </w:rPr>
        <w:t xml:space="preserve">, когда результат инвестирования оценивается в процентах </w:t>
      </w:r>
      <w:proofErr w:type="gramStart"/>
      <w:r w:rsidR="00CC7306">
        <w:rPr>
          <w:sz w:val="28"/>
          <w:szCs w:val="28"/>
          <w:lang w:val="ru-RU"/>
        </w:rPr>
        <w:t>годовых,</w:t>
      </w:r>
      <w:ins w:id="0" w:author="Microsoft Office User" w:date="2022-05-04T14:22:00Z">
        <w:r w:rsidR="00F142F4">
          <w:rPr>
            <w:sz w:val="28"/>
            <w:szCs w:val="28"/>
            <w:lang w:val="ru-RU"/>
          </w:rPr>
          <w:t xml:space="preserve"> </w:t>
        </w:r>
      </w:ins>
      <w:r>
        <w:rPr>
          <w:sz w:val="28"/>
          <w:szCs w:val="28"/>
          <w:lang w:val="ru-RU"/>
        </w:rPr>
        <w:t xml:space="preserve"> чем</w:t>
      </w:r>
      <w:proofErr w:type="gramEnd"/>
      <w:r w:rsidR="00CC7306">
        <w:rPr>
          <w:sz w:val="28"/>
          <w:szCs w:val="28"/>
          <w:lang w:val="ru-RU"/>
        </w:rPr>
        <w:t xml:space="preserve"> в виде</w:t>
      </w:r>
      <w:r>
        <w:rPr>
          <w:sz w:val="28"/>
          <w:szCs w:val="28"/>
          <w:lang w:val="ru-RU"/>
        </w:rPr>
        <w:t xml:space="preserve"> денежны</w:t>
      </w:r>
      <w:r w:rsidR="00CC7306"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 xml:space="preserve"> сумм. Если сказать инвестору «проект принесет 12% годовых» - то все сразу становится понятно. Если же сказать «проект принесет 10 млн рублей», то сразу возникнут уточняющие вопросы, без которых решение не принять: </w:t>
      </w:r>
      <w:r w:rsidR="00B07139">
        <w:rPr>
          <w:sz w:val="28"/>
          <w:szCs w:val="28"/>
          <w:lang w:val="ru-RU"/>
        </w:rPr>
        <w:t>а какие сроки проекта, а сколько нужно вложить, чтобы получить эти 10 млн рублей и т.д.</w:t>
      </w:r>
    </w:p>
    <w:p w14:paraId="7A72C6F2" w14:textId="54A22A77" w:rsidR="00B07139" w:rsidRPr="00A35E41" w:rsidRDefault="00B07139" w:rsidP="00A35E41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Кроме того, у </w:t>
      </w:r>
      <w:r w:rsidRPr="00A35E41">
        <w:rPr>
          <w:sz w:val="28"/>
          <w:szCs w:val="28"/>
          <w:lang w:val="ru-RU"/>
        </w:rPr>
        <w:t>IRR</w:t>
      </w:r>
      <w:r>
        <w:rPr>
          <w:sz w:val="28"/>
          <w:szCs w:val="28"/>
          <w:lang w:val="ru-RU"/>
        </w:rPr>
        <w:t xml:space="preserve"> есть важное преимущество: этот показатель</w:t>
      </w:r>
      <w:r w:rsidRPr="00A35E41">
        <w:rPr>
          <w:sz w:val="28"/>
          <w:szCs w:val="28"/>
          <w:lang w:val="ru-RU"/>
        </w:rPr>
        <w:t xml:space="preserve"> особенно удобен тем, что на этот показатель не влияет размер проекта</w:t>
      </w:r>
      <w:r>
        <w:rPr>
          <w:sz w:val="28"/>
          <w:szCs w:val="28"/>
          <w:lang w:val="ru-RU"/>
        </w:rPr>
        <w:t>.</w:t>
      </w:r>
    </w:p>
    <w:p w14:paraId="52A2807F" w14:textId="6C43E9CD" w:rsidR="00A35E41" w:rsidRDefault="00A35E41" w:rsidP="00A35E41">
      <w:pPr>
        <w:spacing w:before="120" w:after="120"/>
        <w:rPr>
          <w:sz w:val="28"/>
          <w:szCs w:val="28"/>
          <w:lang w:val="ru-RU"/>
        </w:rPr>
      </w:pPr>
      <w:r w:rsidRPr="00A35E41">
        <w:rPr>
          <w:sz w:val="28"/>
          <w:szCs w:val="28"/>
          <w:lang w:val="ru-RU"/>
        </w:rPr>
        <w:t>Если целью</w:t>
      </w:r>
      <w:r w:rsidR="00B07139">
        <w:rPr>
          <w:sz w:val="28"/>
          <w:szCs w:val="28"/>
          <w:lang w:val="ru-RU"/>
        </w:rPr>
        <w:t xml:space="preserve"> нашего</w:t>
      </w:r>
      <w:r w:rsidRPr="00A35E41">
        <w:rPr>
          <w:sz w:val="28"/>
          <w:szCs w:val="28"/>
          <w:lang w:val="ru-RU"/>
        </w:rPr>
        <w:t xml:space="preserve"> анализа является сравнение двух проектов для выбора лучшего, то </w:t>
      </w:r>
      <w:r w:rsidR="00B07139">
        <w:rPr>
          <w:sz w:val="28"/>
          <w:szCs w:val="28"/>
          <w:lang w:val="ru-RU"/>
        </w:rPr>
        <w:t xml:space="preserve">существует однозначное </w:t>
      </w:r>
      <w:r w:rsidRPr="00A35E41">
        <w:rPr>
          <w:sz w:val="28"/>
          <w:szCs w:val="28"/>
          <w:lang w:val="ru-RU"/>
        </w:rPr>
        <w:t>правило: в случае противоречия между критериями NPV и IRR главным критерием является NPV</w:t>
      </w:r>
      <w:r w:rsidR="00B07139">
        <w:rPr>
          <w:sz w:val="28"/>
          <w:szCs w:val="28"/>
          <w:lang w:val="ru-RU"/>
        </w:rPr>
        <w:t>!</w:t>
      </w:r>
    </w:p>
    <w:p w14:paraId="046D3DC2" w14:textId="7CDA9085" w:rsidR="00B07139" w:rsidRPr="00B07139" w:rsidRDefault="00B07139" w:rsidP="00A35E41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 сожалению, у показателя </w:t>
      </w:r>
      <w:r>
        <w:rPr>
          <w:sz w:val="28"/>
          <w:szCs w:val="28"/>
          <w:lang w:val="en-US"/>
        </w:rPr>
        <w:t>IRR</w:t>
      </w:r>
      <w:r>
        <w:rPr>
          <w:sz w:val="28"/>
          <w:szCs w:val="28"/>
          <w:lang w:val="ru-RU"/>
        </w:rPr>
        <w:t xml:space="preserve"> есть два существенных методологических недостатка:</w:t>
      </w:r>
    </w:p>
    <w:p w14:paraId="0A0193FB" w14:textId="575D0EBE" w:rsidR="00A35E41" w:rsidRDefault="00A35E41" w:rsidP="00B07139">
      <w:pPr>
        <w:pStyle w:val="a5"/>
        <w:numPr>
          <w:ilvl w:val="0"/>
          <w:numId w:val="16"/>
        </w:numPr>
        <w:spacing w:before="120" w:after="120"/>
        <w:rPr>
          <w:sz w:val="28"/>
          <w:szCs w:val="28"/>
          <w:lang w:val="ru-RU"/>
        </w:rPr>
      </w:pPr>
      <w:r w:rsidRPr="00B07139">
        <w:rPr>
          <w:sz w:val="28"/>
          <w:szCs w:val="28"/>
          <w:lang w:val="ru-RU"/>
        </w:rPr>
        <w:t xml:space="preserve">для проектов с т.н. знакопеременной </w:t>
      </w:r>
      <w:proofErr w:type="gramStart"/>
      <w:r w:rsidRPr="00B07139">
        <w:rPr>
          <w:sz w:val="28"/>
          <w:szCs w:val="28"/>
          <w:lang w:val="ru-RU"/>
        </w:rPr>
        <w:t>структурой  денежных</w:t>
      </w:r>
      <w:proofErr w:type="gramEnd"/>
      <w:r w:rsidRPr="00B07139">
        <w:rPr>
          <w:sz w:val="28"/>
          <w:szCs w:val="28"/>
          <w:lang w:val="ru-RU"/>
        </w:rPr>
        <w:t xml:space="preserve"> потоков</w:t>
      </w:r>
      <w:r w:rsidR="00B07139">
        <w:rPr>
          <w:sz w:val="28"/>
          <w:szCs w:val="28"/>
          <w:lang w:val="ru-RU"/>
        </w:rPr>
        <w:t xml:space="preserve"> (когда проект сперва финансируется, потом приносит деньги, потом опять требует вложений и т.д.)</w:t>
      </w:r>
      <w:r w:rsidRPr="00B07139">
        <w:rPr>
          <w:sz w:val="28"/>
          <w:szCs w:val="28"/>
          <w:lang w:val="ru-RU"/>
        </w:rPr>
        <w:t xml:space="preserve"> может либо не существовать IRR, либо может быть несколько значений IRR. В любом из этих случаев анализ будет несостоятельным и придется пользоваться показателем NPV;</w:t>
      </w:r>
    </w:p>
    <w:p w14:paraId="4F08988E" w14:textId="7BE765AB" w:rsidR="00A35E41" w:rsidRPr="00B07139" w:rsidRDefault="00A35E41" w:rsidP="00227080">
      <w:pPr>
        <w:pStyle w:val="a5"/>
        <w:numPr>
          <w:ilvl w:val="0"/>
          <w:numId w:val="16"/>
        </w:numPr>
        <w:spacing w:before="120" w:after="120"/>
        <w:rPr>
          <w:sz w:val="28"/>
          <w:szCs w:val="28"/>
          <w:lang w:val="ru-RU"/>
        </w:rPr>
      </w:pPr>
      <w:r w:rsidRPr="00B07139">
        <w:rPr>
          <w:sz w:val="28"/>
          <w:szCs w:val="28"/>
          <w:lang w:val="ru-RU"/>
        </w:rPr>
        <w:t>в расчете содержатся неявные предположения о том, что все денежные потоки проекта в течение срока его жизни реинвестируются обратно в проект по ставке IRR, что абсолютно неверно для подавляющего большинства реальных проектов</w:t>
      </w:r>
      <w:r w:rsidR="004B0D05">
        <w:rPr>
          <w:sz w:val="28"/>
          <w:szCs w:val="28"/>
          <w:lang w:val="ru-RU"/>
        </w:rPr>
        <w:t>. Этот недостаток основан на самой сути показателя</w:t>
      </w:r>
      <w:r w:rsidR="004B0D05" w:rsidRPr="004B0D05">
        <w:rPr>
          <w:sz w:val="28"/>
          <w:szCs w:val="28"/>
          <w:lang w:val="ru-RU"/>
        </w:rPr>
        <w:t>:</w:t>
      </w:r>
      <w:r w:rsidR="004B0D05">
        <w:rPr>
          <w:sz w:val="28"/>
          <w:szCs w:val="28"/>
          <w:lang w:val="ru-RU"/>
        </w:rPr>
        <w:t xml:space="preserve"> </w:t>
      </w:r>
      <w:r w:rsidR="004B0D05">
        <w:rPr>
          <w:sz w:val="28"/>
          <w:szCs w:val="28"/>
          <w:lang w:val="en-US"/>
        </w:rPr>
        <w:t>IRR</w:t>
      </w:r>
      <w:r w:rsidR="004B0D05" w:rsidRPr="004B0D05">
        <w:rPr>
          <w:sz w:val="28"/>
          <w:szCs w:val="28"/>
          <w:lang w:val="ru-RU"/>
        </w:rPr>
        <w:t xml:space="preserve"> </w:t>
      </w:r>
      <w:r w:rsidR="004B0D05">
        <w:rPr>
          <w:sz w:val="28"/>
          <w:szCs w:val="28"/>
          <w:lang w:val="ru-RU"/>
        </w:rPr>
        <w:t xml:space="preserve">- единая ставка на весь срок проекта. Значит, </w:t>
      </w:r>
      <w:r w:rsidR="004B0D05">
        <w:rPr>
          <w:sz w:val="28"/>
          <w:szCs w:val="28"/>
          <w:lang w:val="ru-RU"/>
        </w:rPr>
        <w:lastRenderedPageBreak/>
        <w:t xml:space="preserve">стоимость денег для всех денежных потоков во все периоды времени одинакова и равна </w:t>
      </w:r>
      <w:r w:rsidR="004B0D05">
        <w:rPr>
          <w:sz w:val="28"/>
          <w:szCs w:val="28"/>
          <w:lang w:val="en-US"/>
        </w:rPr>
        <w:t>IRR</w:t>
      </w:r>
      <w:r w:rsidR="004B0D05" w:rsidRPr="004B0D05">
        <w:rPr>
          <w:sz w:val="28"/>
          <w:szCs w:val="28"/>
          <w:lang w:val="ru-RU"/>
        </w:rPr>
        <w:t>.</w:t>
      </w:r>
      <w:r w:rsidR="004B0D05">
        <w:rPr>
          <w:sz w:val="28"/>
          <w:szCs w:val="28"/>
          <w:lang w:val="ru-RU"/>
        </w:rPr>
        <w:t xml:space="preserve"> А это, по понятным причинам, абсолютно не </w:t>
      </w:r>
      <w:r w:rsidR="00850657">
        <w:rPr>
          <w:sz w:val="28"/>
          <w:szCs w:val="28"/>
          <w:lang w:val="ru-RU"/>
        </w:rPr>
        <w:t>соответствует реальности…</w:t>
      </w:r>
    </w:p>
    <w:p w14:paraId="5E487290" w14:textId="2B684EB2" w:rsidR="00D24850" w:rsidRDefault="00850657" w:rsidP="0056752F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Разберем расчет </w:t>
      </w:r>
      <w:r>
        <w:rPr>
          <w:sz w:val="28"/>
          <w:szCs w:val="28"/>
          <w:lang w:val="en-US"/>
        </w:rPr>
        <w:t>IRR</w:t>
      </w:r>
      <w:r>
        <w:rPr>
          <w:sz w:val="28"/>
          <w:szCs w:val="28"/>
          <w:lang w:val="ru-RU"/>
        </w:rPr>
        <w:t xml:space="preserve"> на примере. </w:t>
      </w:r>
    </w:p>
    <w:p w14:paraId="2FB329BB" w14:textId="554326AA" w:rsidR="00BA7513" w:rsidRDefault="00BA7513" w:rsidP="0056752F">
      <w:pPr>
        <w:spacing w:before="120" w:after="120"/>
        <w:rPr>
          <w:sz w:val="28"/>
          <w:szCs w:val="28"/>
          <w:lang w:val="ru-RU"/>
        </w:rPr>
      </w:pPr>
      <w:r w:rsidRPr="00BA7513">
        <w:rPr>
          <w:b/>
          <w:sz w:val="28"/>
          <w:szCs w:val="28"/>
          <w:lang w:val="ru-RU"/>
        </w:rPr>
        <w:t>Задача 5</w:t>
      </w:r>
      <w:r>
        <w:rPr>
          <w:sz w:val="28"/>
          <w:szCs w:val="28"/>
          <w:lang w:val="ru-RU"/>
        </w:rPr>
        <w:t>.</w:t>
      </w:r>
      <w:r w:rsidR="009465A3" w:rsidRPr="009465A3">
        <w:rPr>
          <w:sz w:val="28"/>
          <w:szCs w:val="28"/>
          <w:lang w:val="ru-RU"/>
        </w:rPr>
        <w:t xml:space="preserve"> </w:t>
      </w:r>
      <w:r w:rsidR="009465A3">
        <w:rPr>
          <w:sz w:val="28"/>
          <w:szCs w:val="28"/>
          <w:lang w:val="ru-RU"/>
        </w:rPr>
        <w:t>Для проекта из задачи 1 рассчитать внутреннюю норму доходности.</w:t>
      </w:r>
    </w:p>
    <w:p w14:paraId="5B9FC353" w14:textId="41BC164B" w:rsidR="00850657" w:rsidRDefault="00BA7513" w:rsidP="0056752F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</w:t>
      </w:r>
      <w:r w:rsidR="009465A3">
        <w:rPr>
          <w:sz w:val="28"/>
          <w:szCs w:val="28"/>
          <w:lang w:val="ru-RU"/>
        </w:rPr>
        <w:t xml:space="preserve">Можно найти показатель </w:t>
      </w:r>
      <w:r w:rsidR="009465A3">
        <w:rPr>
          <w:sz w:val="28"/>
          <w:szCs w:val="28"/>
          <w:lang w:val="en-US"/>
        </w:rPr>
        <w:t>IRR</w:t>
      </w:r>
      <w:r w:rsidR="009465A3" w:rsidRPr="009465A3">
        <w:rPr>
          <w:sz w:val="28"/>
          <w:szCs w:val="28"/>
          <w:lang w:val="ru-RU"/>
        </w:rPr>
        <w:t xml:space="preserve"> </w:t>
      </w:r>
      <w:r w:rsidR="009465A3">
        <w:rPr>
          <w:sz w:val="28"/>
          <w:szCs w:val="28"/>
          <w:lang w:val="ru-RU"/>
        </w:rPr>
        <w:t xml:space="preserve">двумя способами: 1) подобрать ставку дисконтирования, при которой </w:t>
      </w:r>
      <w:r w:rsidR="009465A3">
        <w:rPr>
          <w:sz w:val="28"/>
          <w:szCs w:val="28"/>
          <w:lang w:val="en-US"/>
        </w:rPr>
        <w:t>NPV</w:t>
      </w:r>
      <w:r w:rsidR="009465A3">
        <w:rPr>
          <w:sz w:val="28"/>
          <w:szCs w:val="28"/>
          <w:lang w:val="ru-RU"/>
        </w:rPr>
        <w:t xml:space="preserve"> обращается в 0, «вручную» либо</w:t>
      </w:r>
      <w:r w:rsidR="00B96BE1">
        <w:rPr>
          <w:sz w:val="28"/>
          <w:szCs w:val="28"/>
          <w:lang w:val="ru-RU"/>
        </w:rPr>
        <w:t xml:space="preserve"> </w:t>
      </w:r>
      <w:r w:rsidR="009465A3">
        <w:rPr>
          <w:sz w:val="28"/>
          <w:szCs w:val="28"/>
          <w:lang w:val="ru-RU"/>
        </w:rPr>
        <w:t>2)</w:t>
      </w:r>
      <w:r w:rsidR="00B96BE1">
        <w:rPr>
          <w:sz w:val="28"/>
          <w:szCs w:val="28"/>
          <w:lang w:val="ru-RU"/>
        </w:rPr>
        <w:t xml:space="preserve"> воспользоваться встроенной в </w:t>
      </w:r>
      <w:r w:rsidR="00B96BE1">
        <w:rPr>
          <w:sz w:val="28"/>
          <w:szCs w:val="28"/>
          <w:lang w:val="en-US"/>
        </w:rPr>
        <w:t>Excel</w:t>
      </w:r>
      <w:r w:rsidR="00B96BE1">
        <w:rPr>
          <w:sz w:val="28"/>
          <w:szCs w:val="28"/>
          <w:lang w:val="ru-RU"/>
        </w:rPr>
        <w:t xml:space="preserve"> функцией </w:t>
      </w:r>
      <w:proofErr w:type="gramStart"/>
      <w:r w:rsidR="00B96BE1">
        <w:rPr>
          <w:sz w:val="28"/>
          <w:szCs w:val="28"/>
          <w:lang w:val="ru-RU"/>
        </w:rPr>
        <w:t>ВСД(</w:t>
      </w:r>
      <w:proofErr w:type="gramEnd"/>
      <w:r w:rsidR="00B96BE1">
        <w:rPr>
          <w:sz w:val="28"/>
          <w:szCs w:val="28"/>
          <w:lang w:val="ru-RU"/>
        </w:rPr>
        <w:t>)</w:t>
      </w:r>
      <w:r w:rsidR="00CC7306">
        <w:rPr>
          <w:sz w:val="28"/>
          <w:szCs w:val="28"/>
          <w:lang w:val="ru-RU"/>
        </w:rPr>
        <w:t>, название которой является аббревиатурой от «Внутренняя Ставка Доходности»</w:t>
      </w:r>
      <w:r w:rsidR="00B96BE1">
        <w:rPr>
          <w:sz w:val="28"/>
          <w:szCs w:val="28"/>
          <w:lang w:val="ru-RU"/>
        </w:rPr>
        <w:t>.</w:t>
      </w:r>
      <w:r w:rsidR="009465A3">
        <w:rPr>
          <w:sz w:val="28"/>
          <w:szCs w:val="28"/>
          <w:lang w:val="ru-RU"/>
        </w:rPr>
        <w:t xml:space="preserve"> </w:t>
      </w:r>
      <w:r w:rsidR="00EE649A">
        <w:rPr>
          <w:sz w:val="28"/>
          <w:szCs w:val="28"/>
          <w:lang w:val="ru-RU"/>
        </w:rPr>
        <w:t>Результаты, как и следовало ожидать, будут идентичны:</w:t>
      </w:r>
    </w:p>
    <w:tbl>
      <w:tblPr>
        <w:tblW w:w="9679" w:type="dxa"/>
        <w:tblLook w:val="04A0" w:firstRow="1" w:lastRow="0" w:firstColumn="1" w:lastColumn="0" w:noHBand="0" w:noVBand="1"/>
      </w:tblPr>
      <w:tblGrid>
        <w:gridCol w:w="3535"/>
        <w:gridCol w:w="880"/>
        <w:gridCol w:w="768"/>
        <w:gridCol w:w="768"/>
        <w:gridCol w:w="768"/>
        <w:gridCol w:w="768"/>
        <w:gridCol w:w="768"/>
        <w:gridCol w:w="768"/>
        <w:gridCol w:w="768"/>
      </w:tblGrid>
      <w:tr w:rsidR="00EE649A" w:rsidRPr="00EE649A" w14:paraId="3ACD9E39" w14:textId="77777777" w:rsidTr="00EE649A">
        <w:trPr>
          <w:trHeight w:val="288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5AB9AFF" w14:textId="77777777" w:rsidR="00EE649A" w:rsidRPr="00EE649A" w:rsidRDefault="00EE649A" w:rsidP="00EE649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год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365DD29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5E25466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6CC931C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1349302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8F874B0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EA17048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25D6D2C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53203EF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</w:tr>
      <w:tr w:rsidR="00EE649A" w:rsidRPr="00EE649A" w14:paraId="5D4DB417" w14:textId="77777777" w:rsidTr="00EE649A">
        <w:trPr>
          <w:trHeight w:val="288"/>
        </w:trPr>
        <w:tc>
          <w:tcPr>
            <w:tcW w:w="3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C599" w14:textId="77777777" w:rsidR="00EE649A" w:rsidRPr="00EE649A" w:rsidRDefault="00EE649A" w:rsidP="00EE649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Денежные потоки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7710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-100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A403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E307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5882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72AE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5601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35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2134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B49C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50</w:t>
            </w:r>
          </w:p>
        </w:tc>
      </w:tr>
      <w:tr w:rsidR="00EE649A" w:rsidRPr="00EE649A" w14:paraId="4F5795D0" w14:textId="77777777" w:rsidTr="00EE649A">
        <w:trPr>
          <w:trHeight w:val="288"/>
        </w:trPr>
        <w:tc>
          <w:tcPr>
            <w:tcW w:w="3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B418" w14:textId="77777777" w:rsidR="00EE649A" w:rsidRPr="00EE649A" w:rsidRDefault="00EE649A" w:rsidP="00EE649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Ставка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B91C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5072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071F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04B5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626D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E52A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2F82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16%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715C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16%</w:t>
            </w:r>
          </w:p>
        </w:tc>
      </w:tr>
      <w:tr w:rsidR="00EE649A" w:rsidRPr="00EE649A" w14:paraId="29854B85" w14:textId="77777777" w:rsidTr="00EE649A">
        <w:trPr>
          <w:trHeight w:val="288"/>
        </w:trPr>
        <w:tc>
          <w:tcPr>
            <w:tcW w:w="3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19A9" w14:textId="77777777" w:rsidR="00EE649A" w:rsidRPr="00EE649A" w:rsidRDefault="00EE649A" w:rsidP="00EE649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Дисконтирующий множитель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6514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1,00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6D55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0,86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3123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0,74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150F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0,64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B856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0,55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BDEB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0,47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B1D2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0,40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89C6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0,35</w:t>
            </w:r>
          </w:p>
        </w:tc>
      </w:tr>
      <w:tr w:rsidR="00EE649A" w:rsidRPr="00EE649A" w14:paraId="75511B9E" w14:textId="77777777" w:rsidTr="00EE649A">
        <w:trPr>
          <w:trHeight w:val="288"/>
        </w:trPr>
        <w:tc>
          <w:tcPr>
            <w:tcW w:w="3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F7F1" w14:textId="77777777" w:rsidR="00EE649A" w:rsidRPr="00EE649A" w:rsidRDefault="00EE649A" w:rsidP="00EE649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Дисконтированные денежные потоки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D575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-100,0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BB8D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8,6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E618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11,1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E057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12,7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373C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13,7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B32A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16,4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3F35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20,2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8BC7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17,3</w:t>
            </w:r>
          </w:p>
        </w:tc>
      </w:tr>
      <w:tr w:rsidR="00EE649A" w:rsidRPr="00EE649A" w14:paraId="761FAD86" w14:textId="77777777" w:rsidTr="00EE649A">
        <w:trPr>
          <w:trHeight w:val="288"/>
        </w:trPr>
        <w:tc>
          <w:tcPr>
            <w:tcW w:w="3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83CB" w14:textId="77777777" w:rsidR="00EE649A" w:rsidRPr="00EE649A" w:rsidRDefault="00EE649A" w:rsidP="00EE649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NPV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E548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color w:val="000000"/>
                <w:lang w:val="ru-RU"/>
              </w:rPr>
              <w:t>0,0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A92B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77F7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120E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55F7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A506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9051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26F1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E649A" w:rsidRPr="00EE649A" w14:paraId="64AEA23A" w14:textId="77777777" w:rsidTr="00EE649A">
        <w:trPr>
          <w:trHeight w:val="288"/>
        </w:trPr>
        <w:tc>
          <w:tcPr>
            <w:tcW w:w="3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850D83B" w14:textId="77777777" w:rsidR="00EE649A" w:rsidRPr="00EE649A" w:rsidRDefault="00EE649A" w:rsidP="00EE64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IRR подбором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0840E4D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16,33%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62A9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BA31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F0F9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4E02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7C7E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B87A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FDD5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E649A" w:rsidRPr="00EE649A" w14:paraId="46C08910" w14:textId="77777777" w:rsidTr="00EE649A">
        <w:trPr>
          <w:trHeight w:val="288"/>
        </w:trPr>
        <w:tc>
          <w:tcPr>
            <w:tcW w:w="3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A9280B6" w14:textId="77777777" w:rsidR="00EE649A" w:rsidRPr="00EE649A" w:rsidRDefault="00EE649A" w:rsidP="00EE64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IRR с помощью функции ВСД ()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1608057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EE649A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16,33%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4240" w14:textId="77777777" w:rsidR="00EE649A" w:rsidRPr="00EE649A" w:rsidRDefault="00EE649A" w:rsidP="00EE649A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7762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996F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FEF5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95A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856B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404C" w14:textId="77777777" w:rsidR="00EE649A" w:rsidRPr="00EE649A" w:rsidRDefault="00EE649A" w:rsidP="00EE64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7EE3819" w14:textId="77777777" w:rsidR="00EE649A" w:rsidRPr="00EE649A" w:rsidRDefault="00EE649A" w:rsidP="0056752F">
      <w:pPr>
        <w:spacing w:before="120" w:after="120"/>
        <w:rPr>
          <w:sz w:val="28"/>
          <w:szCs w:val="28"/>
          <w:lang w:val="ru-RU"/>
        </w:rPr>
      </w:pPr>
    </w:p>
    <w:p w14:paraId="5CE0DD43" w14:textId="3790D3B4" w:rsidR="00410D33" w:rsidRPr="00410D33" w:rsidRDefault="0014114D" w:rsidP="003F588B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ПРОЧИЕ МЕРЫ ОЦЕНКИ ЭФФЕКТИВНОСТИ</w:t>
      </w:r>
    </w:p>
    <w:p w14:paraId="30E8217D" w14:textId="0892ADD5" w:rsidR="00AE5961" w:rsidRPr="00EE0936" w:rsidRDefault="00EE0936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 анализа преимуществ и недостатков показателей </w:t>
      </w:r>
      <w:r>
        <w:rPr>
          <w:sz w:val="28"/>
          <w:szCs w:val="28"/>
          <w:lang w:val="en-US"/>
        </w:rPr>
        <w:t>NPV</w:t>
      </w:r>
      <w:r w:rsidRPr="00EE09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IRR</w:t>
      </w:r>
      <w:r w:rsidRPr="00EE093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следует, что в определенных ситуациях для получения дополнительной информации нам нужны другие метрики. Разберем три наиболее часто встречающи</w:t>
      </w:r>
      <w:r w:rsidR="00CE26D3">
        <w:rPr>
          <w:sz w:val="28"/>
          <w:szCs w:val="28"/>
          <w:lang w:val="ru-RU"/>
        </w:rPr>
        <w:t xml:space="preserve">хся показателя – срок окупаемости, индекс доходности и модифицированная внутренняя норма доходности. </w:t>
      </w:r>
    </w:p>
    <w:p w14:paraId="63061E54" w14:textId="3AC93640" w:rsidR="00BA7513" w:rsidRPr="00BA7513" w:rsidRDefault="00CE26D3" w:rsidP="00BA7513">
      <w:pPr>
        <w:spacing w:before="120" w:after="120"/>
        <w:rPr>
          <w:sz w:val="28"/>
          <w:szCs w:val="28"/>
          <w:lang w:val="ru-RU"/>
        </w:rPr>
      </w:pPr>
      <w:r w:rsidRPr="00CE26D3">
        <w:rPr>
          <w:b/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 </w:t>
      </w:r>
      <w:r w:rsidR="00BA7513" w:rsidRPr="00BA7513">
        <w:rPr>
          <w:sz w:val="28"/>
          <w:szCs w:val="28"/>
          <w:lang w:val="ru-RU"/>
        </w:rPr>
        <w:t>Срок окупаемости</w:t>
      </w:r>
      <w:r w:rsidRPr="00CE26D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Payback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Period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>PP</w:t>
      </w:r>
      <w:r w:rsidRPr="00CE26D3">
        <w:rPr>
          <w:sz w:val="28"/>
          <w:szCs w:val="28"/>
          <w:lang w:val="ru-RU"/>
        </w:rPr>
        <w:t>)</w:t>
      </w:r>
      <w:r w:rsidR="00BA7513" w:rsidRPr="00BA7513">
        <w:rPr>
          <w:sz w:val="28"/>
          <w:szCs w:val="28"/>
          <w:lang w:val="ru-RU"/>
        </w:rPr>
        <w:t xml:space="preserve"> - число лет, которые уйдут на то, чтобы окупить первоначальные инвестиции в проект положительными денежными потоками от проекта</w:t>
      </w:r>
      <w:r w:rsidR="00876795" w:rsidRPr="00876795">
        <w:rPr>
          <w:sz w:val="28"/>
          <w:szCs w:val="28"/>
          <w:lang w:val="ru-RU"/>
        </w:rPr>
        <w:t>.</w:t>
      </w:r>
    </w:p>
    <w:p w14:paraId="63724A1F" w14:textId="4EE608DB" w:rsidR="00BA7513" w:rsidRPr="00BA7513" w:rsidRDefault="00BA7513" w:rsidP="00BA7513">
      <w:pPr>
        <w:spacing w:before="120" w:after="120"/>
        <w:rPr>
          <w:sz w:val="28"/>
          <w:szCs w:val="28"/>
          <w:lang w:val="ru-RU"/>
        </w:rPr>
      </w:pPr>
      <w:r w:rsidRPr="00BA7513">
        <w:rPr>
          <w:sz w:val="28"/>
          <w:szCs w:val="28"/>
          <w:lang w:val="ru-RU"/>
        </w:rPr>
        <w:t>Срок окупаемости бывает обыкновенным и дисконтированным, в зависимости от того, какие потоки (обычные или дисконтированные к текущему моменту времени) используются в расчете</w:t>
      </w:r>
      <w:r w:rsidR="00876795" w:rsidRPr="00876795">
        <w:rPr>
          <w:sz w:val="28"/>
          <w:szCs w:val="28"/>
          <w:lang w:val="ru-RU"/>
        </w:rPr>
        <w:t>.</w:t>
      </w:r>
    </w:p>
    <w:p w14:paraId="32926AFE" w14:textId="0B626791" w:rsidR="00BA7513" w:rsidRPr="00BA7513" w:rsidRDefault="00BA7513" w:rsidP="00BA7513">
      <w:pPr>
        <w:spacing w:before="120" w:after="120"/>
        <w:rPr>
          <w:sz w:val="28"/>
          <w:szCs w:val="28"/>
          <w:lang w:val="ru-RU"/>
        </w:rPr>
      </w:pPr>
      <w:r w:rsidRPr="00BA7513">
        <w:rPr>
          <w:sz w:val="28"/>
          <w:szCs w:val="28"/>
          <w:lang w:val="ru-RU"/>
        </w:rPr>
        <w:t>Особенности показателя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PP</w:t>
      </w:r>
      <w:r w:rsidRPr="00BA7513">
        <w:rPr>
          <w:sz w:val="28"/>
          <w:szCs w:val="28"/>
          <w:lang w:val="ru-RU"/>
        </w:rPr>
        <w:t>:</w:t>
      </w:r>
    </w:p>
    <w:p w14:paraId="361F630C" w14:textId="3CDEB7ED" w:rsidR="00BA7513" w:rsidRPr="00BA7513" w:rsidRDefault="00BA7513" w:rsidP="00BA7513">
      <w:pPr>
        <w:pStyle w:val="a5"/>
        <w:numPr>
          <w:ilvl w:val="0"/>
          <w:numId w:val="17"/>
        </w:numPr>
        <w:spacing w:before="120" w:after="120"/>
        <w:rPr>
          <w:sz w:val="28"/>
          <w:szCs w:val="28"/>
          <w:lang w:val="ru-RU"/>
        </w:rPr>
      </w:pPr>
      <w:r w:rsidRPr="00BA7513">
        <w:rPr>
          <w:sz w:val="28"/>
          <w:szCs w:val="28"/>
          <w:lang w:val="ru-RU"/>
        </w:rPr>
        <w:lastRenderedPageBreak/>
        <w:t>является хорошей мерой ликвидности проекта</w:t>
      </w:r>
      <w:r w:rsidR="00CC7306">
        <w:rPr>
          <w:sz w:val="28"/>
          <w:szCs w:val="28"/>
          <w:lang w:val="ru-RU"/>
        </w:rPr>
        <w:t>, поскольку чем быстрее мы получили деньги назад, тем ликвидней такая инвестиция;</w:t>
      </w:r>
    </w:p>
    <w:p w14:paraId="5A1617A1" w14:textId="1DA9092B" w:rsidR="00BA7513" w:rsidRPr="00BA7513" w:rsidRDefault="00BA7513" w:rsidP="00BA7513">
      <w:pPr>
        <w:pStyle w:val="a5"/>
        <w:numPr>
          <w:ilvl w:val="0"/>
          <w:numId w:val="17"/>
        </w:numPr>
        <w:spacing w:before="120" w:after="120"/>
        <w:rPr>
          <w:sz w:val="28"/>
          <w:szCs w:val="28"/>
          <w:lang w:val="ru-RU"/>
        </w:rPr>
      </w:pPr>
      <w:r w:rsidRPr="00BA7513">
        <w:rPr>
          <w:sz w:val="28"/>
          <w:szCs w:val="28"/>
          <w:lang w:val="ru-RU"/>
        </w:rPr>
        <w:t>не учитывает т.н. терминальную стоимость проекта (то есть те денежные потоки, которые находятся за горизонтом окупаемости)</w:t>
      </w:r>
      <w:r w:rsidR="00CC7306">
        <w:rPr>
          <w:sz w:val="28"/>
          <w:szCs w:val="28"/>
          <w:lang w:val="ru-RU"/>
        </w:rPr>
        <w:t xml:space="preserve">. А это важно, поскольку абсолютное большинство проектов продолжают приносить существенную прибыль и после достижения окупаемости. </w:t>
      </w:r>
    </w:p>
    <w:p w14:paraId="10A8FAD5" w14:textId="256F5243" w:rsidR="00AE5961" w:rsidRDefault="00BA7513" w:rsidP="00BA7513">
      <w:pPr>
        <w:spacing w:before="120" w:after="120"/>
        <w:rPr>
          <w:sz w:val="28"/>
          <w:szCs w:val="28"/>
          <w:lang w:val="ru-RU"/>
        </w:rPr>
      </w:pPr>
      <w:r w:rsidRPr="00BA7513">
        <w:rPr>
          <w:sz w:val="28"/>
          <w:szCs w:val="28"/>
          <w:lang w:val="ru-RU"/>
        </w:rPr>
        <w:t>Критерий принятия решений</w:t>
      </w:r>
      <w:r>
        <w:rPr>
          <w:sz w:val="28"/>
          <w:szCs w:val="28"/>
          <w:lang w:val="ru-RU"/>
        </w:rPr>
        <w:t xml:space="preserve"> на основе показателя </w:t>
      </w:r>
      <w:r>
        <w:rPr>
          <w:sz w:val="28"/>
          <w:szCs w:val="28"/>
          <w:lang w:val="en-US"/>
        </w:rPr>
        <w:t>PP</w:t>
      </w:r>
      <w:r w:rsidRPr="00BA75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Pr="00BA7513">
        <w:rPr>
          <w:b/>
          <w:sz w:val="28"/>
          <w:szCs w:val="28"/>
          <w:lang w:val="ru-RU"/>
        </w:rPr>
        <w:t>принимаем проект, если срок окупаемости соответствует временному горизонту инвестора</w:t>
      </w:r>
      <w:r>
        <w:rPr>
          <w:sz w:val="28"/>
          <w:szCs w:val="28"/>
          <w:lang w:val="ru-RU"/>
        </w:rPr>
        <w:t>».</w:t>
      </w:r>
    </w:p>
    <w:p w14:paraId="3AB3924E" w14:textId="77777777" w:rsidR="00CE26D3" w:rsidRDefault="00CE26D3" w:rsidP="00BA7513">
      <w:pPr>
        <w:spacing w:before="120" w:after="120"/>
        <w:rPr>
          <w:sz w:val="28"/>
          <w:szCs w:val="28"/>
          <w:lang w:val="ru-RU"/>
        </w:rPr>
      </w:pPr>
    </w:p>
    <w:p w14:paraId="62DF615D" w14:textId="57EDFB59" w:rsidR="00CE26D3" w:rsidRPr="00CE26D3" w:rsidRDefault="00CE26D3" w:rsidP="00CE26D3">
      <w:pPr>
        <w:spacing w:before="120" w:after="120"/>
        <w:rPr>
          <w:sz w:val="28"/>
          <w:szCs w:val="28"/>
          <w:lang w:val="ru-RU"/>
        </w:rPr>
      </w:pPr>
      <w:r w:rsidRPr="00CE26D3">
        <w:rPr>
          <w:b/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 xml:space="preserve"> Индекс доходности</w:t>
      </w:r>
      <w:r w:rsidRPr="00CE26D3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Profitability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Index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>PI</w:t>
      </w:r>
      <w:r w:rsidRPr="00CE26D3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- </w:t>
      </w:r>
      <w:r w:rsidRPr="00CE26D3">
        <w:rPr>
          <w:sz w:val="28"/>
          <w:szCs w:val="28"/>
          <w:lang w:val="ru-RU"/>
        </w:rPr>
        <w:t>отношени</w:t>
      </w:r>
      <w:r>
        <w:rPr>
          <w:sz w:val="28"/>
          <w:szCs w:val="28"/>
          <w:lang w:val="ru-RU"/>
        </w:rPr>
        <w:t>е</w:t>
      </w:r>
      <w:r w:rsidRPr="00CE26D3">
        <w:rPr>
          <w:sz w:val="28"/>
          <w:szCs w:val="28"/>
          <w:lang w:val="ru-RU"/>
        </w:rPr>
        <w:t xml:space="preserve"> суммы всех дисконтированных будущих положительных притоков по проекту к первоначальным инвестициям, то есть математически:</w:t>
      </w:r>
    </w:p>
    <w:p w14:paraId="5A904475" w14:textId="77777777" w:rsidR="00CE26D3" w:rsidRPr="00CE26D3" w:rsidRDefault="00CE26D3" w:rsidP="00CE26D3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CE26D3">
        <w:rPr>
          <w:b/>
          <w:i/>
          <w:sz w:val="28"/>
          <w:szCs w:val="28"/>
          <w:lang w:val="ru-RU"/>
        </w:rPr>
        <w:t>PI = 1 + NPV/инвестиции</w:t>
      </w:r>
    </w:p>
    <w:p w14:paraId="5405E748" w14:textId="744E8BB1" w:rsidR="00CE26D3" w:rsidRPr="00CE26D3" w:rsidRDefault="00CE26D3" w:rsidP="00CE26D3">
      <w:pPr>
        <w:spacing w:before="120" w:after="120"/>
        <w:rPr>
          <w:sz w:val="28"/>
          <w:szCs w:val="28"/>
          <w:lang w:val="ru-RU"/>
        </w:rPr>
      </w:pPr>
      <w:r w:rsidRPr="00CE26D3">
        <w:rPr>
          <w:sz w:val="28"/>
          <w:szCs w:val="28"/>
          <w:lang w:val="ru-RU"/>
        </w:rPr>
        <w:t>Главное преимущество</w:t>
      </w:r>
      <w:r>
        <w:rPr>
          <w:sz w:val="28"/>
          <w:szCs w:val="28"/>
          <w:lang w:val="ru-RU"/>
        </w:rPr>
        <w:t xml:space="preserve"> показателя</w:t>
      </w:r>
      <w:r w:rsidRPr="00CE26D3">
        <w:rPr>
          <w:sz w:val="28"/>
          <w:szCs w:val="28"/>
          <w:lang w:val="ru-RU"/>
        </w:rPr>
        <w:t>: индекс доходности не зависит от размера проекта</w:t>
      </w:r>
      <w:r w:rsidR="00CC7306">
        <w:rPr>
          <w:sz w:val="28"/>
          <w:szCs w:val="28"/>
          <w:lang w:val="ru-RU"/>
        </w:rPr>
        <w:t xml:space="preserve"> (поскольку размер проекта находится в знаменателе </w:t>
      </w:r>
      <w:proofErr w:type="gramStart"/>
      <w:r w:rsidR="00CC7306">
        <w:rPr>
          <w:sz w:val="28"/>
          <w:szCs w:val="28"/>
          <w:lang w:val="ru-RU"/>
        </w:rPr>
        <w:t>формулы</w:t>
      </w:r>
      <w:proofErr w:type="gramEnd"/>
      <w:r w:rsidR="00CC7306">
        <w:rPr>
          <w:sz w:val="28"/>
          <w:szCs w:val="28"/>
          <w:lang w:val="ru-RU"/>
        </w:rPr>
        <w:t xml:space="preserve"> и мы получаем индекс в долях от размера)</w:t>
      </w:r>
      <w:r w:rsidRPr="00CE26D3">
        <w:rPr>
          <w:sz w:val="28"/>
          <w:szCs w:val="28"/>
          <w:lang w:val="ru-RU"/>
        </w:rPr>
        <w:t>!</w:t>
      </w:r>
    </w:p>
    <w:p w14:paraId="1ACDEE90" w14:textId="22C9A692" w:rsidR="00CE26D3" w:rsidRDefault="00CE26D3" w:rsidP="00CE26D3">
      <w:pPr>
        <w:spacing w:before="120" w:after="120"/>
        <w:rPr>
          <w:sz w:val="28"/>
          <w:szCs w:val="28"/>
          <w:lang w:val="ru-RU"/>
        </w:rPr>
      </w:pPr>
      <w:r w:rsidRPr="00CE26D3">
        <w:rPr>
          <w:sz w:val="28"/>
          <w:szCs w:val="28"/>
          <w:lang w:val="ru-RU"/>
        </w:rPr>
        <w:t xml:space="preserve">Критерий принятия решений однозначно соответствует критерию NPV: </w:t>
      </w:r>
      <w:r>
        <w:rPr>
          <w:sz w:val="28"/>
          <w:szCs w:val="28"/>
          <w:lang w:val="ru-RU"/>
        </w:rPr>
        <w:t>«</w:t>
      </w:r>
      <w:r w:rsidRPr="00CE26D3">
        <w:rPr>
          <w:b/>
          <w:sz w:val="28"/>
          <w:szCs w:val="28"/>
          <w:lang w:val="ru-RU"/>
        </w:rPr>
        <w:t xml:space="preserve">проект принимаем, если </w:t>
      </w:r>
      <w:proofErr w:type="gramStart"/>
      <w:r w:rsidRPr="00CE26D3">
        <w:rPr>
          <w:b/>
          <w:sz w:val="28"/>
          <w:szCs w:val="28"/>
          <w:lang w:val="ru-RU"/>
        </w:rPr>
        <w:t>PI &gt;</w:t>
      </w:r>
      <w:proofErr w:type="gramEnd"/>
      <w:r w:rsidRPr="00CE26D3">
        <w:rPr>
          <w:b/>
          <w:sz w:val="28"/>
          <w:szCs w:val="28"/>
          <w:lang w:val="ru-RU"/>
        </w:rPr>
        <w:t xml:space="preserve"> 1 (что эквивалентно NPV &gt; 0), и отвергаем, если </w:t>
      </w:r>
      <w:r w:rsidRPr="00CE26D3">
        <w:rPr>
          <w:b/>
          <w:sz w:val="28"/>
          <w:szCs w:val="28"/>
          <w:lang w:val="en-US"/>
        </w:rPr>
        <w:t>PI</w:t>
      </w:r>
      <w:r w:rsidRPr="00CE26D3">
        <w:rPr>
          <w:b/>
          <w:sz w:val="28"/>
          <w:szCs w:val="28"/>
          <w:lang w:val="ru-RU"/>
        </w:rPr>
        <w:t xml:space="preserve"> &lt; 1</w:t>
      </w:r>
      <w:r>
        <w:rPr>
          <w:sz w:val="28"/>
          <w:szCs w:val="28"/>
          <w:lang w:val="ru-RU"/>
        </w:rPr>
        <w:t>».</w:t>
      </w:r>
    </w:p>
    <w:p w14:paraId="2D07F5D9" w14:textId="77777777" w:rsidR="00CE26D3" w:rsidRPr="00CE26D3" w:rsidRDefault="00CE26D3" w:rsidP="00CE26D3">
      <w:pPr>
        <w:spacing w:before="120" w:after="120"/>
        <w:rPr>
          <w:sz w:val="28"/>
          <w:szCs w:val="28"/>
          <w:lang w:val="ru-RU"/>
        </w:rPr>
      </w:pPr>
    </w:p>
    <w:p w14:paraId="13EAE02B" w14:textId="52897C08" w:rsidR="00CE26D3" w:rsidRPr="00CE26D3" w:rsidRDefault="00CE26D3" w:rsidP="00CE26D3">
      <w:pPr>
        <w:spacing w:before="120" w:after="120"/>
        <w:rPr>
          <w:sz w:val="28"/>
          <w:szCs w:val="28"/>
          <w:lang w:val="ru-RU"/>
        </w:rPr>
      </w:pPr>
      <w:r w:rsidRPr="00CE26D3">
        <w:rPr>
          <w:b/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 xml:space="preserve"> Модифицированная внутренняя норма доходности (</w:t>
      </w:r>
      <w:r>
        <w:rPr>
          <w:sz w:val="28"/>
          <w:szCs w:val="28"/>
          <w:lang w:val="en-US"/>
        </w:rPr>
        <w:t>Modified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Internal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Rate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of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Return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>MIRR</w:t>
      </w:r>
      <w:r w:rsidRPr="00CE26D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</w:t>
      </w:r>
      <w:r w:rsidRPr="00CE26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аналог </w:t>
      </w:r>
      <w:r>
        <w:rPr>
          <w:sz w:val="28"/>
          <w:szCs w:val="28"/>
          <w:lang w:val="en-US"/>
        </w:rPr>
        <w:t>IRR</w:t>
      </w:r>
      <w:r w:rsidRPr="00CE26D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который </w:t>
      </w:r>
      <w:r w:rsidRPr="00CE26D3">
        <w:rPr>
          <w:sz w:val="28"/>
          <w:szCs w:val="28"/>
          <w:lang w:val="ru-RU"/>
        </w:rPr>
        <w:t>отдельно учитывает ставку реинвестирования доходов (под какой процент нам удастся инвестировать притоки в течение проекта) и ставку финансирования инвестиций (под какой процент нам удастся взять кредит в течение проекта):</w:t>
      </w:r>
    </w:p>
    <w:p w14:paraId="34A69F79" w14:textId="0C4A787E" w:rsidR="00CE26D3" w:rsidRPr="00CE26D3" w:rsidRDefault="00CE26D3" w:rsidP="00CE26D3">
      <w:pPr>
        <w:spacing w:before="120" w:after="12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E270A8" wp14:editId="3B6580B1">
            <wp:extent cx="5733415" cy="711342"/>
            <wp:effectExtent l="0" t="0" r="635" b="0"/>
            <wp:docPr id="3" name="Рисунок 3" descr="https://lh5.googleusercontent.com/nOoJ6uMG9OsaAa9RF9vk2U2nvpAiveAyocD3qwd67yX8Hm16kxnQWIh_JFz60EQOkp3LX8E-CTclvFh1oo3qbxQgsda7nvWbQWl37dmJ61qVSQ02qTQq_Wy71xhu6aRKUeY82UM8UrPLoUMbllzR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nOoJ6uMG9OsaAa9RF9vk2U2nvpAiveAyocD3qwd67yX8Hm16kxnQWIh_JFz60EQOkp3LX8E-CTclvFh1oo3qbxQgsda7nvWbQWl37dmJ61qVSQ02qTQq_Wy71xhu6aRKUeY82UM8UrPLoUMbllzR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54AB" w14:textId="087B8681" w:rsidR="00CE26D3" w:rsidRPr="00CE26D3" w:rsidRDefault="00CE26D3" w:rsidP="00CE26D3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 показатель был разработан, ч</w:t>
      </w:r>
      <w:r w:rsidRPr="00CE26D3">
        <w:rPr>
          <w:sz w:val="28"/>
          <w:szCs w:val="28"/>
          <w:lang w:val="ru-RU"/>
        </w:rPr>
        <w:t xml:space="preserve">тобы элиминировать два основных недостатка стандартного показателя IRR (риск отсутствия </w:t>
      </w:r>
      <w:r w:rsidRPr="00CE26D3">
        <w:rPr>
          <w:sz w:val="28"/>
          <w:szCs w:val="28"/>
          <w:lang w:val="ru-RU"/>
        </w:rPr>
        <w:lastRenderedPageBreak/>
        <w:t>или множественности значений и предположение о реинвестировании потоков по проекту под ту же ставку)</w:t>
      </w:r>
      <w:r>
        <w:rPr>
          <w:sz w:val="28"/>
          <w:szCs w:val="28"/>
          <w:lang w:val="ru-RU"/>
        </w:rPr>
        <w:t>.</w:t>
      </w:r>
    </w:p>
    <w:p w14:paraId="10329D21" w14:textId="0D4F8857" w:rsidR="00BA7513" w:rsidRPr="00CE26D3" w:rsidRDefault="00CE26D3" w:rsidP="00CE26D3">
      <w:pPr>
        <w:spacing w:before="120" w:after="120"/>
        <w:rPr>
          <w:sz w:val="28"/>
          <w:szCs w:val="28"/>
          <w:lang w:val="ru-RU"/>
        </w:rPr>
      </w:pPr>
      <w:r w:rsidRPr="00CE26D3">
        <w:rPr>
          <w:sz w:val="28"/>
          <w:szCs w:val="28"/>
          <w:lang w:val="ru-RU"/>
        </w:rPr>
        <w:t xml:space="preserve">Критерий и интерпретация такие же, как у классического показателя </w:t>
      </w:r>
      <w:r w:rsidRPr="00CE26D3">
        <w:rPr>
          <w:sz w:val="28"/>
          <w:szCs w:val="28"/>
          <w:lang w:val="en-US"/>
        </w:rPr>
        <w:t>IRR</w:t>
      </w:r>
      <w:r w:rsidRPr="00CE26D3">
        <w:rPr>
          <w:sz w:val="28"/>
          <w:szCs w:val="28"/>
          <w:lang w:val="ru-RU"/>
        </w:rPr>
        <w:t>, однако этот показатель менее распространен из-за необходимости определять еще два вводных параметра расчета (ставку реинвестирования и ставку финансирования)</w:t>
      </w:r>
      <w:r>
        <w:rPr>
          <w:sz w:val="28"/>
          <w:szCs w:val="28"/>
          <w:lang w:val="ru-RU"/>
        </w:rPr>
        <w:t>.</w:t>
      </w:r>
    </w:p>
    <w:p w14:paraId="481917FD" w14:textId="4006C71D" w:rsidR="00BA7513" w:rsidRDefault="00BA7513" w:rsidP="00BA7513">
      <w:pPr>
        <w:spacing w:before="120" w:after="120"/>
        <w:rPr>
          <w:sz w:val="28"/>
          <w:szCs w:val="28"/>
          <w:lang w:val="ru-RU"/>
        </w:rPr>
      </w:pPr>
    </w:p>
    <w:p w14:paraId="5F1181F1" w14:textId="399EE0B6" w:rsidR="00CE26D3" w:rsidRDefault="00CE26D3" w:rsidP="00BA7513">
      <w:pPr>
        <w:spacing w:before="120" w:after="120"/>
        <w:rPr>
          <w:sz w:val="28"/>
          <w:szCs w:val="28"/>
          <w:lang w:val="ru-RU"/>
        </w:rPr>
      </w:pPr>
      <w:r w:rsidRPr="00CE26D3">
        <w:rPr>
          <w:b/>
          <w:sz w:val="28"/>
          <w:szCs w:val="28"/>
          <w:lang w:val="ru-RU"/>
        </w:rPr>
        <w:t>Задача 6.</w:t>
      </w:r>
      <w:r>
        <w:rPr>
          <w:sz w:val="28"/>
          <w:szCs w:val="28"/>
          <w:lang w:val="ru-RU"/>
        </w:rPr>
        <w:t xml:space="preserve"> Для проекта из задачи 1 найти срок окупаемости (обыкновенный и дисконтированный), индекс доходности и модифицированную внутреннюю норму доходности для ставки рефинансирования 10% и ставки финансирования 12% годовых. </w:t>
      </w:r>
    </w:p>
    <w:p w14:paraId="4BE0E95C" w14:textId="5771E7EE" w:rsidR="00CE26D3" w:rsidRPr="00202C31" w:rsidRDefault="00CE26D3" w:rsidP="00BA7513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</w:t>
      </w:r>
      <w:r w:rsidR="00202C31">
        <w:rPr>
          <w:sz w:val="28"/>
          <w:szCs w:val="28"/>
          <w:lang w:val="ru-RU"/>
        </w:rPr>
        <w:t xml:space="preserve">Для расчета сроков окупаемости у нас уже есть денежные потоки из задачи 1, поэтому мы их суммируем, пока не получим величину больше 0. Для обыкновенного срока окупаемости получаем 5 лет, для дисконтированного – 6 лет. Зная </w:t>
      </w:r>
      <w:r w:rsidR="00202C31">
        <w:rPr>
          <w:sz w:val="28"/>
          <w:szCs w:val="28"/>
          <w:lang w:val="en-US"/>
        </w:rPr>
        <w:t>NPV</w:t>
      </w:r>
      <w:r w:rsidR="00202C31" w:rsidRPr="00202C31">
        <w:rPr>
          <w:sz w:val="28"/>
          <w:szCs w:val="28"/>
          <w:lang w:val="ru-RU"/>
        </w:rPr>
        <w:t xml:space="preserve"> = 29.2 </w:t>
      </w:r>
      <w:r w:rsidR="00202C31">
        <w:rPr>
          <w:sz w:val="28"/>
          <w:szCs w:val="28"/>
          <w:lang w:val="ru-RU"/>
        </w:rPr>
        <w:t xml:space="preserve">и инвестиции в размере 100 </w:t>
      </w:r>
      <w:proofErr w:type="spellStart"/>
      <w:r w:rsidR="00202C31">
        <w:rPr>
          <w:sz w:val="28"/>
          <w:szCs w:val="28"/>
          <w:lang w:val="ru-RU"/>
        </w:rPr>
        <w:t>ед</w:t>
      </w:r>
      <w:proofErr w:type="spellEnd"/>
      <w:r w:rsidR="00202C31">
        <w:rPr>
          <w:sz w:val="28"/>
          <w:szCs w:val="28"/>
          <w:lang w:val="ru-RU"/>
        </w:rPr>
        <w:t xml:space="preserve">, можно посчитать </w:t>
      </w:r>
      <w:r w:rsidR="00202C31">
        <w:rPr>
          <w:sz w:val="28"/>
          <w:szCs w:val="28"/>
          <w:lang w:val="en-US"/>
        </w:rPr>
        <w:t>PI</w:t>
      </w:r>
      <w:r w:rsidR="00202C31" w:rsidRPr="00202C31">
        <w:rPr>
          <w:sz w:val="28"/>
          <w:szCs w:val="28"/>
          <w:lang w:val="ru-RU"/>
        </w:rPr>
        <w:t xml:space="preserve"> = 1 + 29.2/100 = 1.292. </w:t>
      </w:r>
      <w:r w:rsidR="00202C31">
        <w:rPr>
          <w:sz w:val="28"/>
          <w:szCs w:val="28"/>
          <w:lang w:val="en-US"/>
        </w:rPr>
        <w:t>MIRR</w:t>
      </w:r>
      <w:r w:rsidR="00202C31" w:rsidRPr="00202C31">
        <w:rPr>
          <w:sz w:val="28"/>
          <w:szCs w:val="28"/>
          <w:lang w:val="ru-RU"/>
        </w:rPr>
        <w:t xml:space="preserve"> </w:t>
      </w:r>
      <w:r w:rsidR="00202C31">
        <w:rPr>
          <w:sz w:val="28"/>
          <w:szCs w:val="28"/>
          <w:lang w:val="ru-RU"/>
        </w:rPr>
        <w:t xml:space="preserve">найдем с помощью встроенной функции </w:t>
      </w:r>
      <w:r w:rsidR="00202C31">
        <w:rPr>
          <w:sz w:val="28"/>
          <w:szCs w:val="28"/>
          <w:lang w:val="en-US"/>
        </w:rPr>
        <w:t>Excel</w:t>
      </w:r>
      <w:r w:rsidR="00202C31" w:rsidRPr="00202C31">
        <w:rPr>
          <w:sz w:val="28"/>
          <w:szCs w:val="28"/>
          <w:lang w:val="ru-RU"/>
        </w:rPr>
        <w:t xml:space="preserve">, </w:t>
      </w:r>
      <w:r w:rsidR="00202C31">
        <w:rPr>
          <w:sz w:val="28"/>
          <w:szCs w:val="28"/>
          <w:lang w:val="ru-RU"/>
        </w:rPr>
        <w:t xml:space="preserve">которая называется </w:t>
      </w:r>
      <w:proofErr w:type="gramStart"/>
      <w:r w:rsidR="00202C31">
        <w:rPr>
          <w:sz w:val="28"/>
          <w:szCs w:val="28"/>
          <w:lang w:val="ru-RU"/>
        </w:rPr>
        <w:t>МВСД(</w:t>
      </w:r>
      <w:proofErr w:type="gramEnd"/>
      <w:r w:rsidR="00202C31">
        <w:rPr>
          <w:sz w:val="28"/>
          <w:szCs w:val="28"/>
          <w:lang w:val="ru-RU"/>
        </w:rPr>
        <w:t xml:space="preserve">). В результате получим значение 14,1%. </w:t>
      </w:r>
    </w:p>
    <w:p w14:paraId="03C842A2" w14:textId="77777777" w:rsidR="00CE26D3" w:rsidRDefault="00CE26D3" w:rsidP="00BA7513">
      <w:pPr>
        <w:spacing w:before="120" w:after="120"/>
        <w:rPr>
          <w:sz w:val="28"/>
          <w:szCs w:val="28"/>
          <w:lang w:val="ru-RU"/>
        </w:rPr>
      </w:pPr>
    </w:p>
    <w:p w14:paraId="24A27A7A" w14:textId="0E7E6690" w:rsidR="00F908D0" w:rsidRPr="00E849F8" w:rsidRDefault="00354B23" w:rsidP="003F588B">
      <w:pPr>
        <w:spacing w:before="120" w:after="12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 этой лекции мы</w:t>
      </w:r>
    </w:p>
    <w:p w14:paraId="7CC8C53A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 xml:space="preserve">Познакомились с понятием инвестиционного проекта </w:t>
      </w:r>
    </w:p>
    <w:p w14:paraId="3D432B6C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 xml:space="preserve">Изучили, что такое эффективность инвестиционного проекта и зачем она нужна </w:t>
      </w:r>
    </w:p>
    <w:p w14:paraId="54E590B2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>Разобрали формулы расчета чистой приведенной стоимости (NPV) и внутренней нормы доходности (IRR)</w:t>
      </w:r>
    </w:p>
    <w:p w14:paraId="05ECDAED" w14:textId="77777777" w:rsidR="005058DE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>Изучили преимущества, недостатки, области применения и ограничения показателей NPV и IRR</w:t>
      </w:r>
    </w:p>
    <w:p w14:paraId="3DFB0069" w14:textId="4A5F19EA" w:rsidR="00354B23" w:rsidRPr="005058DE" w:rsidRDefault="005058DE" w:rsidP="003F588B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5058DE">
        <w:rPr>
          <w:sz w:val="28"/>
          <w:szCs w:val="28"/>
        </w:rPr>
        <w:t>Познакомились с другими мерами оценки эффективности проектов</w:t>
      </w:r>
      <w:r w:rsidR="00354B23" w:rsidRPr="005058DE">
        <w:rPr>
          <w:sz w:val="28"/>
          <w:szCs w:val="28"/>
        </w:rPr>
        <w:br/>
      </w:r>
    </w:p>
    <w:p w14:paraId="357A856F" w14:textId="4DEA7808" w:rsidR="009D4C11" w:rsidRPr="00E849F8" w:rsidRDefault="00E849F8" w:rsidP="003F588B">
      <w:pPr>
        <w:spacing w:before="120" w:after="120"/>
        <w:rPr>
          <w:b/>
          <w:sz w:val="28"/>
          <w:szCs w:val="28"/>
          <w:lang w:val="ru-RU"/>
        </w:rPr>
      </w:pPr>
      <w:r w:rsidRPr="00E849F8">
        <w:rPr>
          <w:b/>
          <w:sz w:val="28"/>
          <w:szCs w:val="28"/>
          <w:lang w:val="ru-RU"/>
        </w:rPr>
        <w:t>Анонс следующей лекции</w:t>
      </w:r>
    </w:p>
    <w:p w14:paraId="4902D294" w14:textId="0522864B" w:rsidR="00DB7236" w:rsidRDefault="00E849F8" w:rsidP="003F588B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следующей лекции мы рассмотрим </w:t>
      </w:r>
      <w:r w:rsidR="00DB7236">
        <w:rPr>
          <w:sz w:val="28"/>
          <w:szCs w:val="28"/>
          <w:lang w:val="ru-RU"/>
        </w:rPr>
        <w:t xml:space="preserve">применение основных концепций теории вероятностей и математической статистики в экономике и финансах, научимся рассчитывать риск и доходности </w:t>
      </w:r>
      <w:r w:rsidR="00DB7236">
        <w:rPr>
          <w:sz w:val="28"/>
          <w:szCs w:val="28"/>
          <w:lang w:val="ru-RU"/>
        </w:rPr>
        <w:lastRenderedPageBreak/>
        <w:t xml:space="preserve">инвестиций и познакомимся с </w:t>
      </w:r>
      <w:r w:rsidR="00F2636C">
        <w:rPr>
          <w:sz w:val="28"/>
          <w:szCs w:val="28"/>
          <w:lang w:val="ru-RU"/>
        </w:rPr>
        <w:t xml:space="preserve">портфельным </w:t>
      </w:r>
      <w:r w:rsidR="00683CAC">
        <w:rPr>
          <w:sz w:val="28"/>
          <w:szCs w:val="28"/>
          <w:lang w:val="ru-RU"/>
        </w:rPr>
        <w:t>подход</w:t>
      </w:r>
      <w:r w:rsidR="00F2636C">
        <w:rPr>
          <w:sz w:val="28"/>
          <w:szCs w:val="28"/>
          <w:lang w:val="ru-RU"/>
        </w:rPr>
        <w:t>ом</w:t>
      </w:r>
      <w:r w:rsidR="00683CAC">
        <w:rPr>
          <w:sz w:val="28"/>
          <w:szCs w:val="28"/>
          <w:lang w:val="ru-RU"/>
        </w:rPr>
        <w:t xml:space="preserve"> к</w:t>
      </w:r>
      <w:r w:rsidR="00DB7236">
        <w:rPr>
          <w:sz w:val="28"/>
          <w:szCs w:val="28"/>
          <w:lang w:val="ru-RU"/>
        </w:rPr>
        <w:t xml:space="preserve"> анализ</w:t>
      </w:r>
      <w:r w:rsidR="00683CAC">
        <w:rPr>
          <w:sz w:val="28"/>
          <w:szCs w:val="28"/>
          <w:lang w:val="ru-RU"/>
        </w:rPr>
        <w:t>у</w:t>
      </w:r>
      <w:r w:rsidR="00DB7236">
        <w:rPr>
          <w:sz w:val="28"/>
          <w:szCs w:val="28"/>
          <w:lang w:val="ru-RU"/>
        </w:rPr>
        <w:t xml:space="preserve"> инвестиций</w:t>
      </w:r>
      <w:r w:rsidR="00683CAC">
        <w:rPr>
          <w:sz w:val="28"/>
          <w:szCs w:val="28"/>
          <w:lang w:val="ru-RU"/>
        </w:rPr>
        <w:t>.</w:t>
      </w:r>
    </w:p>
    <w:p w14:paraId="0C463811" w14:textId="77777777" w:rsidR="009D4C11" w:rsidRPr="00027FA9" w:rsidRDefault="009D4C11" w:rsidP="003F588B">
      <w:pPr>
        <w:pStyle w:val="a5"/>
        <w:spacing w:before="120" w:after="120"/>
        <w:rPr>
          <w:sz w:val="28"/>
          <w:szCs w:val="28"/>
        </w:rPr>
      </w:pPr>
    </w:p>
    <w:p w14:paraId="0000001E" w14:textId="3E9D37D2" w:rsidR="00E103C9" w:rsidRPr="00027FA9" w:rsidRDefault="00027FA9" w:rsidP="003F588B">
      <w:pPr>
        <w:spacing w:before="120" w:after="120"/>
        <w:rPr>
          <w:b/>
          <w:sz w:val="28"/>
          <w:szCs w:val="28"/>
          <w:lang w:val="ru-RU"/>
        </w:rPr>
      </w:pPr>
      <w:r w:rsidRPr="00027FA9">
        <w:rPr>
          <w:b/>
          <w:sz w:val="28"/>
          <w:szCs w:val="28"/>
          <w:lang w:val="ru-RU"/>
        </w:rPr>
        <w:t>Используемые</w:t>
      </w:r>
      <w:r w:rsidR="0087073B">
        <w:rPr>
          <w:b/>
          <w:sz w:val="28"/>
          <w:szCs w:val="28"/>
          <w:lang w:val="ru-RU"/>
        </w:rPr>
        <w:t xml:space="preserve"> и рекомендуемые</w:t>
      </w:r>
      <w:r w:rsidRPr="00027FA9">
        <w:rPr>
          <w:b/>
          <w:sz w:val="28"/>
          <w:szCs w:val="28"/>
          <w:lang w:val="ru-RU"/>
        </w:rPr>
        <w:t xml:space="preserve"> источники:</w:t>
      </w:r>
    </w:p>
    <w:p w14:paraId="62782AE4" w14:textId="5B2CB7F4" w:rsidR="00027FA9" w:rsidRDefault="0087073B" w:rsidP="003F588B">
      <w:pPr>
        <w:pStyle w:val="a5"/>
        <w:numPr>
          <w:ilvl w:val="6"/>
          <w:numId w:val="4"/>
        </w:numPr>
        <w:spacing w:before="120" w:after="120"/>
        <w:ind w:left="426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Четыркин Е.М. Финансовая математика</w:t>
      </w:r>
    </w:p>
    <w:p w14:paraId="5D99FAFC" w14:textId="3D72137B" w:rsidR="0087073B" w:rsidRDefault="0087073B" w:rsidP="003F588B">
      <w:pPr>
        <w:pStyle w:val="a5"/>
        <w:numPr>
          <w:ilvl w:val="6"/>
          <w:numId w:val="4"/>
        </w:numPr>
        <w:spacing w:before="120" w:after="120"/>
        <w:ind w:left="426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А.</w:t>
      </w:r>
      <w:r w:rsidR="00A323E4" w:rsidRPr="004D0116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Лобанов. Энциклопедия финансового риск-менеджмента</w:t>
      </w:r>
    </w:p>
    <w:p w14:paraId="5C62179E" w14:textId="68F0F005" w:rsidR="005058DE" w:rsidRPr="0087073B" w:rsidRDefault="005058DE" w:rsidP="003F588B">
      <w:pPr>
        <w:pStyle w:val="a5"/>
        <w:numPr>
          <w:ilvl w:val="6"/>
          <w:numId w:val="4"/>
        </w:numPr>
        <w:spacing w:before="120" w:after="120"/>
        <w:ind w:left="426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А. </w:t>
      </w:r>
      <w:proofErr w:type="spellStart"/>
      <w:r>
        <w:rPr>
          <w:iCs/>
          <w:sz w:val="28"/>
          <w:szCs w:val="28"/>
          <w:lang w:val="ru-RU"/>
        </w:rPr>
        <w:t>Дамодаран</w:t>
      </w:r>
      <w:proofErr w:type="spellEnd"/>
      <w:r>
        <w:rPr>
          <w:iCs/>
          <w:sz w:val="28"/>
          <w:szCs w:val="28"/>
          <w:lang w:val="ru-RU"/>
        </w:rPr>
        <w:t>. Инвестиционная оценка</w:t>
      </w:r>
    </w:p>
    <w:sectPr w:rsidR="005058DE" w:rsidRPr="008707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F67"/>
    <w:multiLevelType w:val="hybridMultilevel"/>
    <w:tmpl w:val="A7E2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67D4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C9191C"/>
    <w:multiLevelType w:val="hybridMultilevel"/>
    <w:tmpl w:val="FEB2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5D9"/>
    <w:multiLevelType w:val="hybridMultilevel"/>
    <w:tmpl w:val="53A6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E339B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6F5FAD"/>
    <w:multiLevelType w:val="hybridMultilevel"/>
    <w:tmpl w:val="90885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F1931"/>
    <w:multiLevelType w:val="hybridMultilevel"/>
    <w:tmpl w:val="4C22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50C0C"/>
    <w:multiLevelType w:val="hybridMultilevel"/>
    <w:tmpl w:val="A672E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52869"/>
    <w:multiLevelType w:val="hybridMultilevel"/>
    <w:tmpl w:val="F302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30BB4"/>
    <w:multiLevelType w:val="hybridMultilevel"/>
    <w:tmpl w:val="57327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33C57"/>
    <w:multiLevelType w:val="hybridMultilevel"/>
    <w:tmpl w:val="13D4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36C93"/>
    <w:multiLevelType w:val="hybridMultilevel"/>
    <w:tmpl w:val="136A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62B87"/>
    <w:multiLevelType w:val="hybridMultilevel"/>
    <w:tmpl w:val="0F082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67122"/>
    <w:multiLevelType w:val="hybridMultilevel"/>
    <w:tmpl w:val="EA020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C31EC"/>
    <w:multiLevelType w:val="hybridMultilevel"/>
    <w:tmpl w:val="ED28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20BEF"/>
    <w:multiLevelType w:val="multilevel"/>
    <w:tmpl w:val="047C7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B7C20F2"/>
    <w:multiLevelType w:val="hybridMultilevel"/>
    <w:tmpl w:val="2254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488449">
    <w:abstractNumId w:val="15"/>
  </w:num>
  <w:num w:numId="2" w16cid:durableId="2118714981">
    <w:abstractNumId w:val="4"/>
  </w:num>
  <w:num w:numId="3" w16cid:durableId="1536427281">
    <w:abstractNumId w:val="6"/>
  </w:num>
  <w:num w:numId="4" w16cid:durableId="1521777209">
    <w:abstractNumId w:val="1"/>
  </w:num>
  <w:num w:numId="5" w16cid:durableId="1392148163">
    <w:abstractNumId w:val="14"/>
  </w:num>
  <w:num w:numId="6" w16cid:durableId="1989018506">
    <w:abstractNumId w:val="13"/>
  </w:num>
  <w:num w:numId="7" w16cid:durableId="1349869995">
    <w:abstractNumId w:val="5"/>
  </w:num>
  <w:num w:numId="8" w16cid:durableId="915475045">
    <w:abstractNumId w:val="2"/>
  </w:num>
  <w:num w:numId="9" w16cid:durableId="1092816155">
    <w:abstractNumId w:val="16"/>
  </w:num>
  <w:num w:numId="10" w16cid:durableId="1795975402">
    <w:abstractNumId w:val="7"/>
  </w:num>
  <w:num w:numId="11" w16cid:durableId="1997566720">
    <w:abstractNumId w:val="3"/>
  </w:num>
  <w:num w:numId="12" w16cid:durableId="275988959">
    <w:abstractNumId w:val="9"/>
  </w:num>
  <w:num w:numId="13" w16cid:durableId="713040233">
    <w:abstractNumId w:val="10"/>
  </w:num>
  <w:num w:numId="14" w16cid:durableId="1400443975">
    <w:abstractNumId w:val="8"/>
  </w:num>
  <w:num w:numId="15" w16cid:durableId="866481351">
    <w:abstractNumId w:val="0"/>
  </w:num>
  <w:num w:numId="16" w16cid:durableId="817303514">
    <w:abstractNumId w:val="12"/>
  </w:num>
  <w:num w:numId="17" w16cid:durableId="126302576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C9"/>
    <w:rsid w:val="000121D7"/>
    <w:rsid w:val="00027FA9"/>
    <w:rsid w:val="00031BC3"/>
    <w:rsid w:val="00052871"/>
    <w:rsid w:val="000716DC"/>
    <w:rsid w:val="000944D9"/>
    <w:rsid w:val="000B49A3"/>
    <w:rsid w:val="000D52FA"/>
    <w:rsid w:val="000F129D"/>
    <w:rsid w:val="000F2B24"/>
    <w:rsid w:val="000F3403"/>
    <w:rsid w:val="00113E1A"/>
    <w:rsid w:val="00121E46"/>
    <w:rsid w:val="0014114D"/>
    <w:rsid w:val="00147FE5"/>
    <w:rsid w:val="00183D34"/>
    <w:rsid w:val="0019350D"/>
    <w:rsid w:val="001A3317"/>
    <w:rsid w:val="001C2289"/>
    <w:rsid w:val="001F6249"/>
    <w:rsid w:val="00202C31"/>
    <w:rsid w:val="00214568"/>
    <w:rsid w:val="00243BC6"/>
    <w:rsid w:val="00263D4F"/>
    <w:rsid w:val="002659F0"/>
    <w:rsid w:val="00281844"/>
    <w:rsid w:val="002C2100"/>
    <w:rsid w:val="002C28CB"/>
    <w:rsid w:val="00300EAE"/>
    <w:rsid w:val="00305E4D"/>
    <w:rsid w:val="00311E10"/>
    <w:rsid w:val="003410FD"/>
    <w:rsid w:val="00345AB9"/>
    <w:rsid w:val="0035081F"/>
    <w:rsid w:val="00350C91"/>
    <w:rsid w:val="00354B23"/>
    <w:rsid w:val="003645F5"/>
    <w:rsid w:val="0037380F"/>
    <w:rsid w:val="00374EB6"/>
    <w:rsid w:val="00384B92"/>
    <w:rsid w:val="00390F82"/>
    <w:rsid w:val="003B7B4C"/>
    <w:rsid w:val="003D20BA"/>
    <w:rsid w:val="003E118B"/>
    <w:rsid w:val="003F588B"/>
    <w:rsid w:val="00410D33"/>
    <w:rsid w:val="00411C4C"/>
    <w:rsid w:val="004177A8"/>
    <w:rsid w:val="0044763D"/>
    <w:rsid w:val="00475442"/>
    <w:rsid w:val="00482409"/>
    <w:rsid w:val="00482AE2"/>
    <w:rsid w:val="004B0D05"/>
    <w:rsid w:val="004C68A1"/>
    <w:rsid w:val="004D0116"/>
    <w:rsid w:val="004F1723"/>
    <w:rsid w:val="005058DE"/>
    <w:rsid w:val="00527003"/>
    <w:rsid w:val="0053123B"/>
    <w:rsid w:val="00534083"/>
    <w:rsid w:val="00542235"/>
    <w:rsid w:val="0054522A"/>
    <w:rsid w:val="00551A22"/>
    <w:rsid w:val="0055676E"/>
    <w:rsid w:val="0056752F"/>
    <w:rsid w:val="00586C20"/>
    <w:rsid w:val="005A563D"/>
    <w:rsid w:val="005B6B69"/>
    <w:rsid w:val="005C7627"/>
    <w:rsid w:val="005F3FD4"/>
    <w:rsid w:val="00642BBA"/>
    <w:rsid w:val="00650165"/>
    <w:rsid w:val="00652D0D"/>
    <w:rsid w:val="0066124E"/>
    <w:rsid w:val="00662DE0"/>
    <w:rsid w:val="00663E8E"/>
    <w:rsid w:val="00683CAC"/>
    <w:rsid w:val="006B116B"/>
    <w:rsid w:val="006B23C6"/>
    <w:rsid w:val="006D4FFA"/>
    <w:rsid w:val="006E5757"/>
    <w:rsid w:val="006E6B77"/>
    <w:rsid w:val="006F3E74"/>
    <w:rsid w:val="0079668C"/>
    <w:rsid w:val="007A7AC2"/>
    <w:rsid w:val="007D43FA"/>
    <w:rsid w:val="007D5CDC"/>
    <w:rsid w:val="008007F0"/>
    <w:rsid w:val="00807CA6"/>
    <w:rsid w:val="00850657"/>
    <w:rsid w:val="00870109"/>
    <w:rsid w:val="0087073B"/>
    <w:rsid w:val="00876795"/>
    <w:rsid w:val="00877D4E"/>
    <w:rsid w:val="0088441C"/>
    <w:rsid w:val="008D3B40"/>
    <w:rsid w:val="008E303E"/>
    <w:rsid w:val="008F3943"/>
    <w:rsid w:val="00930800"/>
    <w:rsid w:val="0094652B"/>
    <w:rsid w:val="009465A3"/>
    <w:rsid w:val="009474BE"/>
    <w:rsid w:val="00970667"/>
    <w:rsid w:val="009A5559"/>
    <w:rsid w:val="009B6212"/>
    <w:rsid w:val="009C75E5"/>
    <w:rsid w:val="009D4C11"/>
    <w:rsid w:val="009D7009"/>
    <w:rsid w:val="009E2F66"/>
    <w:rsid w:val="00A323E4"/>
    <w:rsid w:val="00A35E41"/>
    <w:rsid w:val="00A363BA"/>
    <w:rsid w:val="00A413BF"/>
    <w:rsid w:val="00A57A6B"/>
    <w:rsid w:val="00A802BC"/>
    <w:rsid w:val="00A80362"/>
    <w:rsid w:val="00AA1552"/>
    <w:rsid w:val="00AB012C"/>
    <w:rsid w:val="00AC528C"/>
    <w:rsid w:val="00AD0723"/>
    <w:rsid w:val="00AD3621"/>
    <w:rsid w:val="00AE2F8A"/>
    <w:rsid w:val="00AE5961"/>
    <w:rsid w:val="00AE68D1"/>
    <w:rsid w:val="00AF614C"/>
    <w:rsid w:val="00B07139"/>
    <w:rsid w:val="00B120AE"/>
    <w:rsid w:val="00B12625"/>
    <w:rsid w:val="00B276E2"/>
    <w:rsid w:val="00B519E6"/>
    <w:rsid w:val="00B55289"/>
    <w:rsid w:val="00B74F95"/>
    <w:rsid w:val="00B766E4"/>
    <w:rsid w:val="00B96BE1"/>
    <w:rsid w:val="00BA7513"/>
    <w:rsid w:val="00BB32FF"/>
    <w:rsid w:val="00BC50A2"/>
    <w:rsid w:val="00BD367D"/>
    <w:rsid w:val="00C41468"/>
    <w:rsid w:val="00C41D49"/>
    <w:rsid w:val="00C7112A"/>
    <w:rsid w:val="00C87F33"/>
    <w:rsid w:val="00C962B9"/>
    <w:rsid w:val="00CA109B"/>
    <w:rsid w:val="00CC7306"/>
    <w:rsid w:val="00CD7F37"/>
    <w:rsid w:val="00CE26D3"/>
    <w:rsid w:val="00CE4DD3"/>
    <w:rsid w:val="00CE5CDB"/>
    <w:rsid w:val="00D00215"/>
    <w:rsid w:val="00D11F79"/>
    <w:rsid w:val="00D24850"/>
    <w:rsid w:val="00D36171"/>
    <w:rsid w:val="00D77B13"/>
    <w:rsid w:val="00D80F63"/>
    <w:rsid w:val="00DB7236"/>
    <w:rsid w:val="00DC2264"/>
    <w:rsid w:val="00DD07CB"/>
    <w:rsid w:val="00DE146B"/>
    <w:rsid w:val="00DE4682"/>
    <w:rsid w:val="00DF146A"/>
    <w:rsid w:val="00DF21DE"/>
    <w:rsid w:val="00E07C11"/>
    <w:rsid w:val="00E103C9"/>
    <w:rsid w:val="00E1460A"/>
    <w:rsid w:val="00E162AC"/>
    <w:rsid w:val="00E2791C"/>
    <w:rsid w:val="00E36D11"/>
    <w:rsid w:val="00E54E04"/>
    <w:rsid w:val="00E7314A"/>
    <w:rsid w:val="00E849F8"/>
    <w:rsid w:val="00E91680"/>
    <w:rsid w:val="00EB0AC5"/>
    <w:rsid w:val="00ED6AB4"/>
    <w:rsid w:val="00ED7625"/>
    <w:rsid w:val="00EE0936"/>
    <w:rsid w:val="00EE649A"/>
    <w:rsid w:val="00EE787C"/>
    <w:rsid w:val="00EF17F0"/>
    <w:rsid w:val="00F03C1F"/>
    <w:rsid w:val="00F142F4"/>
    <w:rsid w:val="00F2636C"/>
    <w:rsid w:val="00F3473A"/>
    <w:rsid w:val="00F47823"/>
    <w:rsid w:val="00F717CD"/>
    <w:rsid w:val="00F81341"/>
    <w:rsid w:val="00F908D0"/>
    <w:rsid w:val="00F93D40"/>
    <w:rsid w:val="00FA4B6C"/>
    <w:rsid w:val="00FB6FEF"/>
    <w:rsid w:val="00FD2105"/>
    <w:rsid w:val="00FD364F"/>
    <w:rsid w:val="00FE021C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26A0"/>
  <w15:docId w15:val="{4E460BA7-A314-6746-9481-B7EA58F9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4C1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5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annotation reference"/>
    <w:basedOn w:val="a0"/>
    <w:uiPriority w:val="99"/>
    <w:semiHidden/>
    <w:unhideWhenUsed/>
    <w:rsid w:val="004D011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D011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D011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011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D011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C28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C28CB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B74F95"/>
    <w:rPr>
      <w:color w:val="808080"/>
    </w:rPr>
  </w:style>
  <w:style w:type="paragraph" w:styleId="af">
    <w:name w:val="Revision"/>
    <w:hidden/>
    <w:uiPriority w:val="99"/>
    <w:semiHidden/>
    <w:rsid w:val="00F142F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268951-E5FD-44A8-9512-B6431497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3347</Words>
  <Characters>19080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Microsoft Office User</cp:lastModifiedBy>
  <cp:revision>2</cp:revision>
  <dcterms:created xsi:type="dcterms:W3CDTF">2022-05-13T12:30:00Z</dcterms:created>
  <dcterms:modified xsi:type="dcterms:W3CDTF">2022-05-13T12:30:00Z</dcterms:modified>
</cp:coreProperties>
</file>